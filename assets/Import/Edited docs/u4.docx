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669B5" w14:textId="77777777" w:rsidR="008D0C12" w:rsidRDefault="008D0C12">
      <w:pPr>
        <w:pStyle w:val="Heading1"/>
      </w:pPr>
      <w:bookmarkStart w:id="0" w:name="building-your-online-presence"/>
      <w:r>
        <w:t>4. Building Your Online Presence</w:t>
      </w:r>
    </w:p>
    <w:p w14:paraId="5C3669B6" w14:textId="77777777" w:rsidR="008D0C12" w:rsidRDefault="008D0C12">
      <w:pPr>
        <w:pStyle w:val="Heading2"/>
      </w:pPr>
      <w:bookmarkStart w:id="1" w:name="overview-3"/>
      <w:r>
        <w:t>Overview</w:t>
      </w:r>
    </w:p>
    <w:p w14:paraId="5C3669B7" w14:textId="73459B89" w:rsidR="008D0C12" w:rsidRDefault="008D0C12">
      <w:pPr>
        <w:pStyle w:val="FirstParagraph"/>
      </w:pPr>
      <w:r>
        <w:t>Welcome to Unit 4! In previous units, you’ve been introduced to the world of digital literacies and learned how to utilize various tools for organizing and connecting ideas. You have started to build a workflow to help you learn more effectively</w:t>
      </w:r>
      <w:r w:rsidR="00FE693D">
        <w:t xml:space="preserve"> </w:t>
      </w:r>
      <w:r>
        <w:t>and have applied the critical skill of metacognition to explain your process for learning.</w:t>
      </w:r>
    </w:p>
    <w:p w14:paraId="5C3669B8" w14:textId="77777777" w:rsidR="008D0C12" w:rsidRDefault="008D0C12">
      <w:pPr>
        <w:pStyle w:val="BodyText"/>
      </w:pPr>
      <w:r>
        <w:t>Now, let’s dive into the next phase of our learning journey.</w:t>
      </w:r>
    </w:p>
    <w:p w14:paraId="5C3669B9" w14:textId="41AD8003" w:rsidR="008D0C12" w:rsidRDefault="008D0C12">
      <w:pPr>
        <w:pStyle w:val="BodyText"/>
      </w:pPr>
      <w:r>
        <w:t xml:space="preserve">In the second half of the course, you will continue to build your digital skills and apply critical thinking to document your learning process. Our focus will shift from creating a personal collection of ideas to presenting your learning in a more open platform. It’s important to emphasize that </w:t>
      </w:r>
      <w:r w:rsidRPr="5B4321B6">
        <w:rPr>
          <w:i/>
          <w:iCs/>
        </w:rPr>
        <w:t>you</w:t>
      </w:r>
      <w:r>
        <w:t xml:space="preserve"> will decide how public you want</w:t>
      </w:r>
      <w:r w:rsidR="00FE693D">
        <w:t xml:space="preserve"> this</w:t>
      </w:r>
      <w:r>
        <w:t xml:space="preserve"> to be. We’ll also explore the significance of knowledge sharing and examine user-friendly methods to do so while maintaining control over your work and addressing privacy concerns. As you begin this unit, take a moment to reflect on your personal and academic goals as they relate to digital literacy. Consider which digital tools you’d like to explore</w:t>
      </w:r>
      <w:r w:rsidR="00FE693D">
        <w:t>,</w:t>
      </w:r>
      <w:r>
        <w:t xml:space="preserve"> and reflect on how your online contributions can not only benefit your own growth but also contribute positively to others.</w:t>
      </w:r>
    </w:p>
    <w:p w14:paraId="5C3669BA" w14:textId="77777777" w:rsidR="008D0C12" w:rsidRDefault="008D0C12">
      <w:pPr>
        <w:pStyle w:val="Heading3"/>
      </w:pPr>
      <w:bookmarkStart w:id="2" w:name="topics-3"/>
      <w:r>
        <w:t>Topics</w:t>
      </w:r>
    </w:p>
    <w:p w14:paraId="5C3669BB" w14:textId="77777777" w:rsidR="008D0C12" w:rsidRDefault="008D0C12">
      <w:pPr>
        <w:pStyle w:val="FirstParagraph"/>
      </w:pPr>
      <w:r>
        <w:t>This unit is divided into the following topics:</w:t>
      </w:r>
    </w:p>
    <w:p w14:paraId="5C3669BC" w14:textId="1FEF7056" w:rsidR="008D0C12" w:rsidRDefault="008D0C12" w:rsidP="008D0C12">
      <w:pPr>
        <w:pStyle w:val="Compact"/>
        <w:numPr>
          <w:ilvl w:val="0"/>
          <w:numId w:val="1"/>
        </w:numPr>
      </w:pPr>
      <w:r>
        <w:t xml:space="preserve">Personal </w:t>
      </w:r>
      <w:r w:rsidR="007A1A41">
        <w:t>l</w:t>
      </w:r>
      <w:r>
        <w:t xml:space="preserve">earning </w:t>
      </w:r>
      <w:r w:rsidR="007A1A41">
        <w:t>e</w:t>
      </w:r>
      <w:r>
        <w:t>nvironments</w:t>
      </w:r>
    </w:p>
    <w:p w14:paraId="5C3669BD" w14:textId="4938DE5A" w:rsidR="008D0C12" w:rsidRDefault="008D0C12" w:rsidP="008D0C12">
      <w:pPr>
        <w:pStyle w:val="Compact"/>
        <w:numPr>
          <w:ilvl w:val="0"/>
          <w:numId w:val="1"/>
        </w:numPr>
      </w:pPr>
      <w:r>
        <w:t xml:space="preserve">Building a </w:t>
      </w:r>
      <w:r w:rsidR="007A1A41">
        <w:t>l</w:t>
      </w:r>
      <w:r>
        <w:t xml:space="preserve">earning </w:t>
      </w:r>
      <w:r w:rsidR="007A1A41">
        <w:t>b</w:t>
      </w:r>
      <w:r>
        <w:t>log</w:t>
      </w:r>
    </w:p>
    <w:p w14:paraId="5C3669BE" w14:textId="1FB98C03" w:rsidR="008D0C12" w:rsidRDefault="008D0C12" w:rsidP="008D0C12">
      <w:pPr>
        <w:pStyle w:val="Compact"/>
        <w:numPr>
          <w:ilvl w:val="0"/>
          <w:numId w:val="1"/>
        </w:numPr>
      </w:pPr>
      <w:r>
        <w:t xml:space="preserve">My </w:t>
      </w:r>
      <w:r w:rsidR="007A1A41">
        <w:t>d</w:t>
      </w:r>
      <w:r>
        <w:t xml:space="preserve">igital </w:t>
      </w:r>
      <w:r w:rsidR="007A1A41">
        <w:t>f</w:t>
      </w:r>
      <w:r>
        <w:t>ootprint</w:t>
      </w:r>
    </w:p>
    <w:p w14:paraId="5C3669BF" w14:textId="0329E612" w:rsidR="008D0C12" w:rsidRDefault="008D0C12" w:rsidP="008D0C12">
      <w:pPr>
        <w:pStyle w:val="Compact"/>
        <w:numPr>
          <w:ilvl w:val="0"/>
          <w:numId w:val="1"/>
        </w:numPr>
      </w:pPr>
      <w:r>
        <w:t xml:space="preserve">Evaluating </w:t>
      </w:r>
      <w:r w:rsidR="007A1A41">
        <w:t>d</w:t>
      </w:r>
      <w:r>
        <w:t xml:space="preserve">igital </w:t>
      </w:r>
      <w:r w:rsidR="007A1A41">
        <w:t>t</w:t>
      </w:r>
      <w:r>
        <w:t>ools</w:t>
      </w:r>
    </w:p>
    <w:p w14:paraId="5C3669C0" w14:textId="77777777" w:rsidR="008D0C12" w:rsidRDefault="008D0C12">
      <w:pPr>
        <w:pStyle w:val="Heading3"/>
      </w:pPr>
      <w:bookmarkStart w:id="3" w:name="learning-outcomes-3"/>
      <w:bookmarkEnd w:id="2"/>
      <w:r>
        <w:t>Learning Outcomes</w:t>
      </w:r>
    </w:p>
    <w:p w14:paraId="5C3669C1" w14:textId="75643870" w:rsidR="008D0C12" w:rsidRDefault="008D0C12">
      <w:pPr>
        <w:pStyle w:val="FirstParagraph"/>
      </w:pPr>
      <w:r>
        <w:t xml:space="preserve">When you have completed this unit you </w:t>
      </w:r>
      <w:r w:rsidR="006769FA">
        <w:t xml:space="preserve">will </w:t>
      </w:r>
      <w:r>
        <w:t>be able to:</w:t>
      </w:r>
    </w:p>
    <w:p w14:paraId="5C3669C2" w14:textId="77777777" w:rsidR="008D0C12" w:rsidRDefault="008D0C12" w:rsidP="008D0C12">
      <w:pPr>
        <w:pStyle w:val="Compact"/>
        <w:numPr>
          <w:ilvl w:val="0"/>
          <w:numId w:val="2"/>
        </w:numPr>
      </w:pPr>
      <w:r>
        <w:t>Create a personalized narrative to document and express your learning process</w:t>
      </w:r>
    </w:p>
    <w:p w14:paraId="5C3669C3" w14:textId="77777777" w:rsidR="008D0C12" w:rsidRDefault="008D0C12" w:rsidP="008D0C12">
      <w:pPr>
        <w:pStyle w:val="Compact"/>
        <w:numPr>
          <w:ilvl w:val="0"/>
          <w:numId w:val="2"/>
        </w:numPr>
      </w:pPr>
      <w:r>
        <w:t>Examine your digital footprint and develop a positive digital online identity</w:t>
      </w:r>
    </w:p>
    <w:p w14:paraId="5C3669C4" w14:textId="77777777" w:rsidR="008D0C12" w:rsidRDefault="008D0C12" w:rsidP="008D0C12">
      <w:pPr>
        <w:pStyle w:val="Compact"/>
        <w:numPr>
          <w:ilvl w:val="0"/>
          <w:numId w:val="2"/>
        </w:numPr>
      </w:pPr>
      <w:r>
        <w:t>Evaluate digital tools, platforms, and interactions based on ethical principles</w:t>
      </w:r>
    </w:p>
    <w:p w14:paraId="5C3669C5" w14:textId="77777777" w:rsidR="008D0C12" w:rsidRDefault="008D0C12" w:rsidP="008D0C12">
      <w:pPr>
        <w:pStyle w:val="Compact"/>
        <w:numPr>
          <w:ilvl w:val="0"/>
          <w:numId w:val="2"/>
        </w:numPr>
      </w:pPr>
      <w:r>
        <w:t>Critically evaluate the affordances and restraints of digital tools and platforms</w:t>
      </w:r>
    </w:p>
    <w:p w14:paraId="5C3669C6" w14:textId="77777777" w:rsidR="008D0C12" w:rsidRDefault="008D0C12" w:rsidP="008D0C12">
      <w:pPr>
        <w:pStyle w:val="Compact"/>
        <w:numPr>
          <w:ilvl w:val="0"/>
          <w:numId w:val="2"/>
        </w:numPr>
      </w:pPr>
      <w:r>
        <w:t>Identify the digital skills needed in your field of study</w:t>
      </w:r>
    </w:p>
    <w:p w14:paraId="5C3669C7" w14:textId="66D1D64E" w:rsidR="008D0C12" w:rsidRDefault="008D0C12" w:rsidP="008D0C12">
      <w:pPr>
        <w:pStyle w:val="Compact"/>
        <w:numPr>
          <w:ilvl w:val="0"/>
          <w:numId w:val="2"/>
        </w:numPr>
      </w:pPr>
      <w:r>
        <w:t>Describe how to protect yourself</w:t>
      </w:r>
      <w:r w:rsidR="003E172A">
        <w:t xml:space="preserve"> and</w:t>
      </w:r>
      <w:r>
        <w:t xml:space="preserve"> other students and colleagues to stay safe in the digital environment</w:t>
      </w:r>
    </w:p>
    <w:p w14:paraId="5C3669C8" w14:textId="77777777" w:rsidR="008D0C12" w:rsidRDefault="008D0C12" w:rsidP="008D0C12">
      <w:pPr>
        <w:pStyle w:val="Compact"/>
        <w:numPr>
          <w:ilvl w:val="0"/>
          <w:numId w:val="2"/>
        </w:numPr>
      </w:pPr>
      <w:r>
        <w:t>Practice evaluative judgment to document your process of learning in complex domains of knowledge</w:t>
      </w:r>
    </w:p>
    <w:p w14:paraId="5C3669C9" w14:textId="77777777" w:rsidR="008D0C12" w:rsidRDefault="008D0C12">
      <w:pPr>
        <w:pStyle w:val="Heading3"/>
      </w:pPr>
      <w:bookmarkStart w:id="4" w:name="activity-checklist-3"/>
      <w:bookmarkEnd w:id="3"/>
      <w:r>
        <w:t>Activity Checklist</w:t>
      </w:r>
    </w:p>
    <w:p w14:paraId="5C3669CA" w14:textId="77777777" w:rsidR="008D0C12" w:rsidRDefault="008D0C12">
      <w:pPr>
        <w:pStyle w:val="FirstParagraph"/>
      </w:pPr>
      <w:r>
        <w:t>Here is a checklist of learning activities you will benefit from in completing this unit. You may find it useful for planning your work.</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9D3" w14:textId="77777777" w:rsidTr="007932E3">
        <w:trPr>
          <w:cantSplit/>
          <w:trHeight w:val="5520"/>
        </w:trPr>
        <w:tc>
          <w:tcPr>
            <w:tcW w:w="0" w:type="auto"/>
            <w:tcMar>
              <w:left w:w="144" w:type="dxa"/>
            </w:tcMar>
          </w:tcPr>
          <w:p w14:paraId="5C3669CB" w14:textId="77777777" w:rsidR="008D0C12" w:rsidRDefault="008D0C12">
            <w:pPr>
              <w:pStyle w:val="BodyText"/>
              <w:spacing w:before="16" w:after="64"/>
            </w:pPr>
          </w:p>
          <w:p w14:paraId="5C3669CC" w14:textId="77777777" w:rsidR="008D0C12" w:rsidRDefault="008D0C12">
            <w:pPr>
              <w:pStyle w:val="BodyText"/>
              <w:spacing w:before="16"/>
            </w:pPr>
            <w:r>
              <w:rPr>
                <w:b/>
                <w:bCs/>
              </w:rPr>
              <w:t>Learning Activities</w:t>
            </w:r>
          </w:p>
          <w:p w14:paraId="5C3669CD" w14:textId="4DC9FAE3" w:rsidR="008D0C12" w:rsidRDefault="008D0C12" w:rsidP="008D0C12">
            <w:pPr>
              <w:pStyle w:val="Compact"/>
              <w:numPr>
                <w:ilvl w:val="0"/>
                <w:numId w:val="2"/>
              </w:numPr>
            </w:pPr>
            <w:r>
              <w:t xml:space="preserve">Reflect on your </w:t>
            </w:r>
            <w:r w:rsidR="003E172A">
              <w:t>p</w:t>
            </w:r>
            <w:r>
              <w:t xml:space="preserve">ersonal </w:t>
            </w:r>
            <w:r w:rsidR="003E172A">
              <w:t>l</w:t>
            </w:r>
            <w:r>
              <w:t xml:space="preserve">earning </w:t>
            </w:r>
            <w:r w:rsidR="003E172A">
              <w:t>environment (PLE)</w:t>
            </w:r>
            <w:r>
              <w:t xml:space="preserve"> as you engage with the resources on PLEs</w:t>
            </w:r>
          </w:p>
          <w:p w14:paraId="5C3669CE" w14:textId="2BBBC02E" w:rsidR="008D0C12" w:rsidRDefault="008D0C12" w:rsidP="008D0C12">
            <w:pPr>
              <w:pStyle w:val="Compact"/>
              <w:numPr>
                <w:ilvl w:val="0"/>
                <w:numId w:val="2"/>
              </w:numPr>
            </w:pPr>
            <w:r>
              <w:t>Create a new blog on WordPress and personali</w:t>
            </w:r>
            <w:r w:rsidR="00E876B5">
              <w:t>z</w:t>
            </w:r>
            <w:r>
              <w:t>e your blog site</w:t>
            </w:r>
          </w:p>
          <w:p w14:paraId="5C3669CF" w14:textId="0E587D7A" w:rsidR="008D0C12" w:rsidRDefault="008D0C12" w:rsidP="008D0C12">
            <w:pPr>
              <w:pStyle w:val="Compact"/>
              <w:numPr>
                <w:ilvl w:val="0"/>
                <w:numId w:val="2"/>
              </w:numPr>
            </w:pPr>
            <w:r>
              <w:t xml:space="preserve">Conduct a </w:t>
            </w:r>
            <w:r w:rsidR="00E876B5">
              <w:t>d</w:t>
            </w:r>
            <w:r>
              <w:t xml:space="preserve">igital </w:t>
            </w:r>
            <w:r w:rsidR="00E876B5">
              <w:t>f</w:t>
            </w:r>
            <w:r>
              <w:t xml:space="preserve">ootprint </w:t>
            </w:r>
            <w:r w:rsidR="00E876B5">
              <w:t>a</w:t>
            </w:r>
            <w:r>
              <w:t>udit to assess your online presence</w:t>
            </w:r>
          </w:p>
          <w:p w14:paraId="5C3669D0" w14:textId="1CA1BAB0" w:rsidR="008D0C12" w:rsidRDefault="008D0C12" w:rsidP="008D0C12">
            <w:pPr>
              <w:pStyle w:val="Compact"/>
              <w:numPr>
                <w:ilvl w:val="0"/>
                <w:numId w:val="2"/>
              </w:numPr>
            </w:pPr>
            <w:r>
              <w:t>Document and share your learning experience by publishing a blog entry</w:t>
            </w:r>
          </w:p>
          <w:p w14:paraId="5C3669D1" w14:textId="77777777" w:rsidR="008D0C12" w:rsidRDefault="008D0C12" w:rsidP="008D0C12">
            <w:pPr>
              <w:pStyle w:val="Compact"/>
              <w:numPr>
                <w:ilvl w:val="0"/>
                <w:numId w:val="2"/>
              </w:numPr>
            </w:pPr>
            <w:r>
              <w:t>Evaluate a digital tool, considering the ethical implications</w:t>
            </w:r>
          </w:p>
          <w:p w14:paraId="3C8B3BED" w14:textId="77777777" w:rsidR="00895A7B" w:rsidRPr="007932E3" w:rsidRDefault="00895A7B" w:rsidP="00895A7B">
            <w:pPr>
              <w:pStyle w:val="BlockText"/>
              <w:rPr>
                <w:b/>
                <w:bCs/>
              </w:rPr>
            </w:pPr>
            <w:r w:rsidRPr="5B4321B6">
              <w:rPr>
                <w:b/>
                <w:bCs/>
              </w:rPr>
              <w:t>Notes:</w:t>
            </w:r>
          </w:p>
          <w:p w14:paraId="4486B9C1" w14:textId="77777777" w:rsidR="00895A7B" w:rsidRPr="00895A7B" w:rsidRDefault="00895A7B" w:rsidP="5B4321B6">
            <w:pPr>
              <w:pStyle w:val="BlockText"/>
              <w:rPr>
                <w:i/>
                <w:iCs/>
              </w:rPr>
            </w:pPr>
            <w:r w:rsidRPr="5B4321B6">
              <w:rPr>
                <w:i/>
                <w:iCs/>
              </w:rPr>
              <w:t>•</w:t>
            </w:r>
            <w:r>
              <w:tab/>
            </w:r>
            <w:r w:rsidRPr="5B4321B6">
              <w:rPr>
                <w:i/>
                <w:iCs/>
              </w:rPr>
              <w:t>You will be directed to complete these activities as they come up in the unit.</w:t>
            </w:r>
          </w:p>
          <w:p w14:paraId="7F9105F7" w14:textId="77777777" w:rsidR="00895A7B" w:rsidRPr="00895A7B" w:rsidRDefault="00895A7B" w:rsidP="5B4321B6">
            <w:pPr>
              <w:pStyle w:val="BlockText"/>
              <w:rPr>
                <w:i/>
                <w:iCs/>
              </w:rPr>
            </w:pPr>
            <w:r w:rsidRPr="5B4321B6">
              <w:rPr>
                <w:i/>
                <w:iCs/>
              </w:rPr>
              <w:t>•</w:t>
            </w:r>
            <w:r>
              <w:tab/>
            </w:r>
            <w:r w:rsidRPr="5B4321B6">
              <w:rPr>
                <w:i/>
                <w:iCs/>
              </w:rPr>
              <w:t>The learning activities in this course are designed to prepare you for the graded assignments in this course. You are strongly encouraged to complete them.</w:t>
            </w:r>
          </w:p>
          <w:p w14:paraId="5C3669D2" w14:textId="30292F27" w:rsidR="008D0C12" w:rsidRDefault="008D0C12" w:rsidP="5B4321B6">
            <w:pPr>
              <w:pStyle w:val="BlockText"/>
              <w:rPr>
                <w:i/>
                <w:iCs/>
              </w:rPr>
            </w:pPr>
          </w:p>
        </w:tc>
      </w:tr>
    </w:tbl>
    <w:p w14:paraId="5C3669D4" w14:textId="77777777" w:rsidR="008D0C12" w:rsidRDefault="008D0C12">
      <w:pPr>
        <w:pStyle w:val="FirstParagraph"/>
      </w:pPr>
      <w:r>
        <w:t xml:space="preserve"> </w:t>
      </w:r>
    </w:p>
    <w:tbl>
      <w:tblPr>
        <w:tblStyle w:val="Table"/>
        <w:tblW w:w="0" w:type="auto"/>
        <w:tblInd w:w="164" w:type="dxa"/>
        <w:tblBorders>
          <w:left w:val="single" w:sz="24" w:space="0" w:color="0758E5"/>
        </w:tblBorders>
        <w:tblCellMar>
          <w:left w:w="0" w:type="dxa"/>
          <w:right w:w="0" w:type="dxa"/>
        </w:tblCellMar>
        <w:tblLook w:val="0000" w:firstRow="0" w:lastRow="0" w:firstColumn="0" w:lastColumn="0" w:noHBand="0" w:noVBand="0"/>
      </w:tblPr>
      <w:tblGrid>
        <w:gridCol w:w="8362"/>
      </w:tblGrid>
      <w:tr w:rsidR="008D0C12" w14:paraId="5C3669D8" w14:textId="77777777" w:rsidTr="70788D08">
        <w:trPr>
          <w:cantSplit/>
        </w:trPr>
        <w:tc>
          <w:tcPr>
            <w:tcW w:w="0" w:type="auto"/>
            <w:tcMar>
              <w:left w:w="144" w:type="dxa"/>
            </w:tcMar>
          </w:tcPr>
          <w:p w14:paraId="5C3669D5" w14:textId="77777777" w:rsidR="008D0C12" w:rsidRDefault="008D0C12">
            <w:pPr>
              <w:pStyle w:val="BodyText"/>
              <w:spacing w:before="16" w:after="64"/>
            </w:pPr>
          </w:p>
          <w:p w14:paraId="5C3669D6" w14:textId="77777777" w:rsidR="008D0C12" w:rsidRDefault="008D0C12">
            <w:pPr>
              <w:pStyle w:val="BodyText"/>
              <w:spacing w:before="16"/>
            </w:pPr>
            <w:r>
              <w:rPr>
                <w:b/>
                <w:bCs/>
              </w:rPr>
              <w:t>Assessment</w:t>
            </w:r>
          </w:p>
          <w:p w14:paraId="71C5D77A" w14:textId="44538116" w:rsidR="008D0C12" w:rsidRDefault="352C91F2" w:rsidP="70788D08">
            <w:pPr>
              <w:pStyle w:val="Compact"/>
              <w:numPr>
                <w:ilvl w:val="0"/>
                <w:numId w:val="2"/>
              </w:numPr>
            </w:pPr>
            <w:r w:rsidRPr="70788D08">
              <w:rPr>
                <w:rFonts w:ascii="Aptos" w:eastAsia="Aptos" w:hAnsi="Aptos" w:cs="Aptos"/>
                <w:color w:val="000000" w:themeColor="text1"/>
                <w:sz w:val="24"/>
                <w:szCs w:val="24"/>
              </w:rPr>
              <w:t xml:space="preserve"> See the Assessment section in Moodle for assignment details and due dates.</w:t>
            </w:r>
          </w:p>
          <w:p w14:paraId="5C3669D7" w14:textId="3EDC2C65" w:rsidR="008D0C12" w:rsidRDefault="008D0C12" w:rsidP="70788D08">
            <w:pPr>
              <w:pStyle w:val="Compact"/>
              <w:ind w:left="720"/>
              <w:rPr>
                <w:i/>
                <w:iCs/>
              </w:rPr>
            </w:pPr>
          </w:p>
        </w:tc>
      </w:tr>
    </w:tbl>
    <w:p w14:paraId="5C3669D9" w14:textId="77777777" w:rsidR="008D0C12" w:rsidRDefault="008D0C12">
      <w:pPr>
        <w:pStyle w:val="Heading3"/>
      </w:pPr>
      <w:bookmarkStart w:id="5" w:name="resources-3"/>
      <w:bookmarkEnd w:id="4"/>
      <w:r>
        <w:t>Resources</w:t>
      </w:r>
    </w:p>
    <w:p w14:paraId="5C3669DA" w14:textId="77777777" w:rsidR="008D0C12" w:rsidRDefault="008D0C12" w:rsidP="008D0C12">
      <w:pPr>
        <w:pStyle w:val="Compact"/>
        <w:numPr>
          <w:ilvl w:val="0"/>
          <w:numId w:val="2"/>
        </w:numPr>
      </w:pPr>
      <w:r>
        <w:t>All resources will be provided online in the unit.</w:t>
      </w:r>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9166"/>
      </w:tblGrid>
      <w:tr w:rsidR="008D0C12" w14:paraId="5C3669DF" w14:textId="77777777" w:rsidTr="70788D08">
        <w:trPr>
          <w:cantSplit/>
        </w:trPr>
        <w:tc>
          <w:tcPr>
            <w:tcW w:w="0" w:type="auto"/>
            <w:tcMar>
              <w:left w:w="144" w:type="dxa"/>
            </w:tcMar>
          </w:tcPr>
          <w:p w14:paraId="5C3669DB" w14:textId="77777777" w:rsidR="008D0C12" w:rsidRDefault="008D0C12">
            <w:pPr>
              <w:pStyle w:val="FirstParagraph"/>
              <w:spacing w:before="16" w:after="64"/>
            </w:pPr>
          </w:p>
          <w:p w14:paraId="5C3669DC" w14:textId="77777777" w:rsidR="008D0C12" w:rsidRDefault="008D0C12">
            <w:pPr>
              <w:pStyle w:val="BodyText"/>
              <w:spacing w:before="16"/>
            </w:pPr>
            <w:r>
              <w:rPr>
                <w:b/>
                <w:bCs/>
                <w:i/>
                <w:iCs/>
              </w:rPr>
              <w:t>Resource Reminders</w:t>
            </w:r>
          </w:p>
          <w:p w14:paraId="5C3669DD" w14:textId="06495AAD" w:rsidR="008D0C12" w:rsidRDefault="008D0C12" w:rsidP="008D0C12">
            <w:pPr>
              <w:pStyle w:val="Compact"/>
              <w:numPr>
                <w:ilvl w:val="0"/>
                <w:numId w:val="2"/>
              </w:numPr>
            </w:pPr>
            <w:r>
              <w:t>Remember to continuously add resources to your Zotero library that align with your learning goals</w:t>
            </w:r>
          </w:p>
          <w:p w14:paraId="5C3669DE" w14:textId="2AAF58AF" w:rsidR="008D0C12" w:rsidRDefault="008D0C12" w:rsidP="008D0C12">
            <w:pPr>
              <w:pStyle w:val="Compact"/>
              <w:numPr>
                <w:ilvl w:val="0"/>
                <w:numId w:val="2"/>
              </w:numPr>
            </w:pPr>
            <w:r>
              <w:t>Utilize your community—peers, coworkers, and online communities—as valuable resources! Stay engaged to seek assistance and exchange helpful resources and insights</w:t>
            </w:r>
          </w:p>
        </w:tc>
      </w:tr>
    </w:tbl>
    <w:p w14:paraId="5C3669E0" w14:textId="77777777" w:rsidR="008D0C12" w:rsidRDefault="008D0C12">
      <w:pPr>
        <w:pStyle w:val="Heading2"/>
      </w:pPr>
      <w:bookmarkStart w:id="6" w:name="personal-learning-environments"/>
      <w:bookmarkEnd w:id="1"/>
      <w:bookmarkEnd w:id="5"/>
      <w:r>
        <w:t>4.1 Personal Learning Environments</w:t>
      </w:r>
    </w:p>
    <w:p w14:paraId="5C3669E1" w14:textId="66AA23D7" w:rsidR="008D0C12" w:rsidRDefault="008D0C12">
      <w:pPr>
        <w:pStyle w:val="FirstParagraph"/>
      </w:pPr>
      <w:r>
        <w:t xml:space="preserve">This unit aims to guide you in creating your </w:t>
      </w:r>
      <w:r w:rsidR="00D903AF">
        <w:t>L</w:t>
      </w:r>
      <w:r>
        <w:t xml:space="preserve">earning </w:t>
      </w:r>
      <w:r w:rsidR="00D903AF">
        <w:t>B</w:t>
      </w:r>
      <w:r>
        <w:t xml:space="preserve">log, the central component of your </w:t>
      </w:r>
      <w:r w:rsidR="004318C0">
        <w:t>p</w:t>
      </w:r>
      <w:r>
        <w:t xml:space="preserve">ersonal </w:t>
      </w:r>
      <w:r w:rsidR="004318C0">
        <w:t>l</w:t>
      </w:r>
      <w:r>
        <w:t xml:space="preserve">earning </w:t>
      </w:r>
      <w:r w:rsidR="004318C0">
        <w:t>e</w:t>
      </w:r>
      <w:r>
        <w:t xml:space="preserve">nvironment (PLE). Blog posts serve as reflections on your learning journey and facilitate networking with peers. Your blog also provides </w:t>
      </w:r>
      <w:r w:rsidR="0076080C">
        <w:t xml:space="preserve">your </w:t>
      </w:r>
      <w:r>
        <w:t>instructor with valuable insights into your course engagement and learning process. Ultimately, the goal of a PLE is to put the learner at the centre of the online learning environment.</w:t>
      </w:r>
    </w:p>
    <w:p w14:paraId="5C3669E2" w14:textId="7F56529D" w:rsidR="008D0C12" w:rsidRDefault="008D0C12">
      <w:pPr>
        <w:pStyle w:val="BodyText"/>
      </w:pPr>
      <w:r w:rsidRPr="70788D08">
        <w:rPr>
          <w:b/>
          <w:bCs/>
        </w:rPr>
        <w:t xml:space="preserve">So </w:t>
      </w:r>
      <w:r w:rsidR="00FE4EAA" w:rsidRPr="70788D08">
        <w:rPr>
          <w:b/>
          <w:bCs/>
        </w:rPr>
        <w:t>W</w:t>
      </w:r>
      <w:r w:rsidRPr="70788D08">
        <w:rPr>
          <w:b/>
          <w:bCs/>
        </w:rPr>
        <w:t>hat is a Personal Learning Environment?</w:t>
      </w:r>
    </w:p>
    <w:p w14:paraId="01A0A9C0" w14:textId="513F4D1A" w:rsidR="000545F2" w:rsidRDefault="008D0C12" w:rsidP="00B42FB9">
      <w:pPr>
        <w:pStyle w:val="BlockText"/>
      </w:pPr>
      <w:r w:rsidRPr="70788D08">
        <w:rPr>
          <w:i/>
          <w:iCs/>
        </w:rPr>
        <w:t>Personal Learning Environments</w:t>
      </w:r>
      <w:r>
        <w:t xml:space="preserve"> </w:t>
      </w:r>
      <w:r w:rsidR="00CF4FDC">
        <w:t>[</w:t>
      </w:r>
      <w:r>
        <w:t>are</w:t>
      </w:r>
      <w:r w:rsidR="00CF4FDC">
        <w:t>]</w:t>
      </w:r>
      <w:r>
        <w:t xml:space="preserve"> systems that help learners take control of and manage their own learning. This includes providing support for learners to set their own learning goals, manage their learning; managing both content and process, communicate with others in the process of learning, and thereby achieve learning goals. A PLE may be composed of one or more sub-systems: As such it may be a desktop application, or composed of one or more web-based services.</w:t>
      </w:r>
      <w:r w:rsidR="00B42FB9">
        <w:t xml:space="preserve"> </w:t>
      </w:r>
      <w:r>
        <w:fldChar w:fldCharType="begin"/>
      </w:r>
      <w:r>
        <w:instrText xml:space="preserve"> ADDIN ZOTERO_ITEM CSL_CITATION {"citationID":"ahvne3p8m5","properties":{"formattedCitation":"(van Harmelen, 2007, as cited in Edutech Wiki, 2014, Definitions, para. 2)","plainCitation":"(van Harmelen, 2007, as cited in Edutech Wiki, 2014, Definitions, para. 2)","noteIndex":0},"citationItems":[{"id":238,"uris":["http://zotero.org/users/14693029/items/QS7BLLPH"],"itemData":{"id":238,"type":"webpage","title":"Personal learning environment","URL":"https://edutechwiki.unige.ch/en/Personal_learning_environment","author":[{"family":"Edutech Wiki","given":""}],"accessed":{"date-parts":[["2024",8,1]]},"issued":{"date-parts":[["2014",9,1]]}},"label":"page","prefix":"van Harmelen, 2007, as cited in ","suffix":", Definitions, para. 2"}],"schema":"https://github.com/citation-style-language/schema/raw/master/csl-citation.json"} </w:instrText>
      </w:r>
      <w:r>
        <w:fldChar w:fldCharType="separate"/>
      </w:r>
      <w:r w:rsidR="0027307D" w:rsidRPr="70788D08">
        <w:rPr>
          <w:rFonts w:ascii="Aptos" w:hAnsi="Aptos" w:cs="Times New Roman"/>
        </w:rPr>
        <w:t>(van Harmelen, 2007, as cited in Edutech Wiki, 2014, Definitions, para. 2)</w:t>
      </w:r>
      <w:r>
        <w:fldChar w:fldCharType="end"/>
      </w:r>
      <w:r w:rsidR="000545F2">
        <w:t xml:space="preserve"> </w:t>
      </w:r>
    </w:p>
    <w:p w14:paraId="226D60B5" w14:textId="4129F4C9" w:rsidR="00EB42BB" w:rsidRDefault="00EB42BB" w:rsidP="70788D08">
      <w:pPr>
        <w:pStyle w:val="BlockText"/>
        <w:ind w:left="0"/>
      </w:pPr>
      <w:r>
        <w:t>A</w:t>
      </w:r>
      <w:r w:rsidR="000545F2">
        <w:t xml:space="preserve">s </w:t>
      </w:r>
      <w:r>
        <w:t>described by Casteneda et al.,</w:t>
      </w:r>
    </w:p>
    <w:p w14:paraId="5C3669E4" w14:textId="21307BA9" w:rsidR="008D0C12" w:rsidRDefault="00EB42BB">
      <w:pPr>
        <w:pStyle w:val="BlockText"/>
      </w:pPr>
      <w:r>
        <w:t>A</w:t>
      </w:r>
      <w:r w:rsidR="008D0C12">
        <w:t xml:space="preserve"> Personal Learning Environment is </w:t>
      </w:r>
      <w:r>
        <w:t xml:space="preserve">… </w:t>
      </w:r>
      <w:r w:rsidR="008D0C12">
        <w:t>a structure and process that helps learners organize the influx of information, resources and interactions that they are faced with on a daily basis into a personalized learning space or experience. In a PLE, the learner develops an individualized digital identity through the perceptual cues and cognitive affordances that the personal learning environment provides, such as what information to share and when, who to share it with, and how to effectively merge formal and informal learning experiences</w:t>
      </w:r>
      <w:r w:rsidR="001D72CE">
        <w:t xml:space="preserve">. </w:t>
      </w:r>
      <w:r>
        <w:fldChar w:fldCharType="begin"/>
      </w:r>
      <w:r>
        <w:instrText xml:space="preserve"> ADDIN ZOTERO_ITEM CSL_CITATION {"citationID":"W3NweHO2","properties":{"formattedCitation":"(2017, para. 2)","plainCitation":"(2017, para. 2)","noteIndex":0},"citationItems":[{"id":854,"uris":["http://zotero.org/users/14693029/items/IDYBK5BY","http://zotero.org/users/14693029/items/VWS5MHGF"],"itemData":{"id":854,"type":"article-journal","container-title":"Journal of New Approaches in Educational Research","DOI":"10.7821/naer.2017.1.229","ISSN":"2254-7339","issue":"1","language":"en","page":"1–2","title":"Personal learning environments: Research-based practices, frameworks and challenges","title-short":"Personal Learning Environments","volume":"6","author":[{"family":"Castañeda","given":"Linda"},{"family":"Dabbagh","given":"Nada"},{"family":"Torres-Kompen","given":"Ricardo"}],"issued":{"date-parts":[["2017",1]]}},"label":"page","suppress-author":true,"suffix":", para. 2"}],"schema":"https://github.com/citation-style-language/schema/raw/master/csl-citation.json"} </w:instrText>
      </w:r>
      <w:r>
        <w:fldChar w:fldCharType="separate"/>
      </w:r>
      <w:r w:rsidR="001414FD" w:rsidRPr="70788D08">
        <w:rPr>
          <w:rFonts w:ascii="Aptos" w:hAnsi="Aptos"/>
        </w:rPr>
        <w:t>(2017, para. 2)</w:t>
      </w:r>
      <w:r>
        <w:fldChar w:fldCharType="end"/>
      </w:r>
    </w:p>
    <w:p w14:paraId="5C3669E5" w14:textId="77777777" w:rsidR="008D0C12" w:rsidRDefault="008D0C12">
      <w:pPr>
        <w:pStyle w:val="FirstParagraph"/>
      </w:pPr>
      <w:r>
        <w:t>Which aspects of the two definitions do you find most meaningful? How do you structure your daily interactions and manage the flow of information? In what ways do you communicate your learning experiences to others? Lastly, what specific goals are you aiming to accomplish through your learning journey?</w:t>
      </w:r>
    </w:p>
    <w:p w14:paraId="5C3669E6" w14:textId="02DA74FA" w:rsidR="008D0C12" w:rsidRDefault="008D0C12">
      <w:pPr>
        <w:pStyle w:val="Heading3"/>
      </w:pPr>
      <w:bookmarkStart w:id="7" w:name="activity-what-is-a-ple"/>
      <w:r>
        <w:t>4.1.1 Activity: What Is a P</w:t>
      </w:r>
      <w:r w:rsidR="001414FD">
        <w:t>LE</w:t>
      </w:r>
      <w:r>
        <w: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9F2" w14:textId="77777777" w:rsidTr="6DBCCAB3">
        <w:trPr>
          <w:cantSplit/>
        </w:trPr>
        <w:tc>
          <w:tcPr>
            <w:tcW w:w="0" w:type="auto"/>
            <w:tcMar>
              <w:left w:w="144" w:type="dxa"/>
            </w:tcMar>
          </w:tcPr>
          <w:p w14:paraId="5C3669E7" w14:textId="77777777" w:rsidR="008D0C12" w:rsidRDefault="008D0C12">
            <w:pPr>
              <w:pStyle w:val="FirstParagraph"/>
              <w:spacing w:before="16" w:after="64"/>
            </w:pPr>
          </w:p>
          <w:p w14:paraId="2C174A75" w14:textId="6AC89F5B" w:rsidR="008D0C12" w:rsidDel="00576580" w:rsidRDefault="001414FD" w:rsidP="70788D08">
            <w:pPr>
              <w:pStyle w:val="ListBullet"/>
            </w:pPr>
            <w:r w:rsidRPr="00576580">
              <w:rPr>
                <w:b/>
                <w:bCs/>
                <w:kern w:val="2"/>
                <w:lang w:val="en-CA"/>
                <w14:ligatures w14:val="standardContextual"/>
              </w:rPr>
              <w:t>Read</w:t>
            </w:r>
            <w:r>
              <w:t xml:space="preserve">: </w:t>
            </w:r>
            <w:r w:rsidR="008D0C12" w:rsidRPr="0070069E">
              <w:t>Before</w:t>
            </w:r>
            <w:r w:rsidR="008D0C12">
              <w:t xml:space="preserve"> you start building your PLE, read the following article:</w:t>
            </w:r>
            <w:r w:rsidR="6A949112">
              <w:t xml:space="preserve"> </w:t>
            </w:r>
            <w:r>
              <w:fldChar w:fldCharType="begin"/>
            </w:r>
            <w:del w:id="8" w:author="Kelly Marjanovic" w:date="2024-09-07T22:20:00Z">
              <w:r>
                <w:delInstrText xml:space="preserve">HYPERLINK "https://d.docs.live.net/858737418db85568/Desktop/Trinity%20Leadership%20MA/_LDRS%20101/assets/u4/U4_7-things-you-should-know-about-PLNs.pdf" </w:delInstrText>
              </w:r>
            </w:del>
            <w:ins w:id="9" w:author="Kelly Marjanovic" w:date="2024-09-07T22:20:00Z">
              <w:r>
                <w:instrText xml:space="preserve">HYPERLINK "https://learn.twu.ca/pluginfile.php/1352476/mod_resource/content/24/docs/assets/u4/U4_7-things-you-should-know-about-PLNs.pdf" </w:instrText>
              </w:r>
            </w:ins>
            <w:r>
              <w:fldChar w:fldCharType="separate"/>
            </w:r>
            <w:r w:rsidR="008D0C12" w:rsidRPr="6DBCCAB3">
              <w:rPr>
                <w:rStyle w:val="Hyperlink"/>
              </w:rPr>
              <w:t>“</w:t>
            </w:r>
            <w:r w:rsidR="008D0C12" w:rsidRPr="6DBCCAB3">
              <w:rPr>
                <w:rStyle w:val="Hyperlink"/>
                <w:i/>
                <w:iCs/>
              </w:rPr>
              <w:t xml:space="preserve">7 Things </w:t>
            </w:r>
            <w:r w:rsidR="65A60606" w:rsidRPr="6DBCCAB3">
              <w:rPr>
                <w:rStyle w:val="Hyperlink"/>
                <w:i/>
                <w:iCs/>
              </w:rPr>
              <w:t>y</w:t>
            </w:r>
            <w:r w:rsidR="6A949112" w:rsidRPr="6DBCCAB3">
              <w:rPr>
                <w:rStyle w:val="Hyperlink"/>
                <w:i/>
                <w:iCs/>
              </w:rPr>
              <w:t>ou Should Know About Personal Learning Envi</w:t>
            </w:r>
            <w:r w:rsidR="008D0C12" w:rsidRPr="6DBCCAB3">
              <w:rPr>
                <w:rStyle w:val="Hyperlink"/>
                <w:i/>
                <w:iCs/>
              </w:rPr>
              <w:t>ronments</w:t>
            </w:r>
            <w:r w:rsidR="2307D078" w:rsidRPr="6DBCCAB3">
              <w:rPr>
                <w:rStyle w:val="Hyperlink"/>
                <w:i/>
                <w:iCs/>
              </w:rPr>
              <w:t>.</w:t>
            </w:r>
            <w:r>
              <w:fldChar w:fldCharType="end"/>
            </w:r>
            <w:r w:rsidR="31FCD4C8">
              <w:rPr>
                <w:rStyle w:val="Hyperlink"/>
              </w:rPr>
              <w:t xml:space="preserve"> </w:t>
            </w:r>
            <w:commentRangeStart w:id="10"/>
            <w:commentRangeStart w:id="11"/>
            <w:commentRangeEnd w:id="10"/>
            <w:r>
              <w:rPr>
                <w:rStyle w:val="CommentReference"/>
              </w:rPr>
              <w:commentReference w:id="10"/>
            </w:r>
            <w:commentRangeEnd w:id="11"/>
            <w:r>
              <w:rPr>
                <w:rStyle w:val="CommentReference"/>
              </w:rPr>
              <w:commentReference w:id="11"/>
            </w:r>
            <w:r w:rsidR="1BC955F6" w:rsidRPr="3CBD2189">
              <w:t>After reading the article, consider the following:</w:t>
            </w:r>
          </w:p>
          <w:p w14:paraId="5C3669E9" w14:textId="071938D7" w:rsidR="008D0C12" w:rsidRDefault="008D0C12" w:rsidP="70788D08">
            <w:pPr>
              <w:pStyle w:val="ListBullet"/>
              <w:numPr>
                <w:ilvl w:val="0"/>
                <w:numId w:val="0"/>
              </w:numPr>
              <w:ind w:left="360" w:hanging="360"/>
              <w:rPr>
                <w:rFonts w:ascii="Aptos" w:hAnsi="Aptos" w:cs="Times New Roman"/>
                <w:u w:val="dash"/>
              </w:rPr>
            </w:pPr>
          </w:p>
          <w:p w14:paraId="5C3669EA" w14:textId="33A881E2" w:rsidR="008D0C12" w:rsidRPr="007932E3" w:rsidRDefault="008D0C12" w:rsidP="70788D08">
            <w:pPr>
              <w:pStyle w:val="ListBullet"/>
              <w:rPr>
                <w:b/>
                <w:bCs/>
              </w:rPr>
            </w:pPr>
            <w:r w:rsidRPr="003E16C9">
              <w:rPr>
                <w:b/>
                <w:bCs/>
                <w:kern w:val="2"/>
                <w:lang w:val="en-CA"/>
                <w14:ligatures w14:val="standardContextual"/>
              </w:rPr>
              <w:t>Questions to Consider</w:t>
            </w:r>
            <w:r w:rsidR="4210EA10">
              <w:rPr>
                <w:b/>
                <w:bCs/>
                <w:kern w:val="2"/>
                <w:lang w:val="en-CA"/>
                <w14:ligatures w14:val="standardContextual"/>
              </w:rPr>
              <w:t>:</w:t>
            </w:r>
          </w:p>
          <w:p w14:paraId="5C3669EC" w14:textId="17521BE1" w:rsidR="008D0C12" w:rsidRDefault="008D0C12" w:rsidP="70788D08">
            <w:pPr>
              <w:pStyle w:val="ListBullet2"/>
            </w:pPr>
            <w:r>
              <w:t>How do PLEs promote authentic, student-centred learning?</w:t>
            </w:r>
          </w:p>
          <w:p w14:paraId="1A9AAEBC" w14:textId="22E40955" w:rsidR="00945FD4" w:rsidRDefault="008D0C12" w:rsidP="70788D08">
            <w:pPr>
              <w:pStyle w:val="ListBullet2"/>
            </w:pPr>
            <w:r>
              <w:t>What are the benefits of a PLE? How would it benefit you?</w:t>
            </w:r>
          </w:p>
          <w:p w14:paraId="5C3669EE" w14:textId="77777777" w:rsidR="008D0C12" w:rsidRPr="00945FD4" w:rsidRDefault="008D0C12" w:rsidP="70788D08">
            <w:pPr>
              <w:pStyle w:val="ListBullet2"/>
            </w:pPr>
            <w:r>
              <w:t>What tools do you currently use as part of your learning environment?</w:t>
            </w:r>
          </w:p>
          <w:p w14:paraId="5C3669EF" w14:textId="28C3F849" w:rsidR="008D0C12" w:rsidRDefault="0027307D" w:rsidP="70788D08">
            <w:pPr>
              <w:pStyle w:val="ListBullet"/>
            </w:pPr>
            <w:r w:rsidRPr="0027307D">
              <w:rPr>
                <w:b/>
                <w:bCs/>
                <w:kern w:val="2"/>
                <w:lang w:val="en-CA"/>
                <w14:ligatures w14:val="standardContextual"/>
              </w:rPr>
              <w:t>Watch</w:t>
            </w:r>
            <w:r>
              <w:t xml:space="preserve">: </w:t>
            </w:r>
            <w:r w:rsidR="008D0C12">
              <w:t>Finally, consider the approach taken at TWU as it supports inquiry-rich learning. As you watch the short video below, think about how you could use your PLE to enrich your learning at TWU.</w:t>
            </w:r>
          </w:p>
          <w:p w14:paraId="5C3669F0" w14:textId="670DAEF0" w:rsidR="008D0C12" w:rsidRDefault="0027307D" w:rsidP="70788D08">
            <w:pPr>
              <w:pStyle w:val="ListBullet2"/>
              <w:rPr>
                <w:rFonts w:ascii="Aptos" w:hAnsi="Aptos"/>
              </w:rPr>
            </w:pPr>
            <w:hyperlink r:id="rId13">
              <w:r w:rsidRPr="70788D08">
                <w:rPr>
                  <w:rStyle w:val="Hyperlink"/>
                  <w:i/>
                  <w:iCs/>
                </w:rPr>
                <w:t>Inquiry-Rich Learning</w:t>
              </w:r>
            </w:hyperlink>
            <w:r w:rsidR="008D0C12">
              <w:t xml:space="preserve"> </w:t>
            </w:r>
            <w:r w:rsidR="00FB1C95">
              <w:fldChar w:fldCharType="begin"/>
            </w:r>
            <w:r>
              <w:instrText xml:space="preserve"> ADDIN ZOTERO_ITEM CSL_CITATION {"citationID":"Er2JLC5E","properties":{"formattedCitation":"(2018)","plainCitation":"(2018)","noteIndex":0},"citationItems":[{"id":247,"uris":["http://zotero.org/users/14693029/items/QTTQYFYZ"],"itemData":{"id":247,"type":"motion_picture","medium":"Video","note":"author: Trinity Western University ||","publisher":"YouTube","title":"Inquiry-rich learning","title-short":"#3","URL":"https://www.youtube.com/watch?v=SCa9Nt3X1vU","accessed":{"date-parts":[["2024",8,1]]},"issued":{"date-parts":[["2018",4,21]]}},"label":"page","suppress-author":true}],"schema":"https://github.com/citation-style-language/schema/raw/master/csl-citation.json"} </w:instrText>
            </w:r>
            <w:r w:rsidR="00FB1C95">
              <w:fldChar w:fldCharType="separate"/>
            </w:r>
            <w:r w:rsidR="240067A6" w:rsidRPr="00FB1C95">
              <w:rPr>
                <w:rFonts w:ascii="Aptos" w:hAnsi="Aptos"/>
              </w:rPr>
              <w:t>(2018)</w:t>
            </w:r>
            <w:r w:rsidR="00FB1C95">
              <w:fldChar w:fldCharType="end"/>
            </w:r>
          </w:p>
          <w:p w14:paraId="5C3669F1" w14:textId="77777777" w:rsidR="008D0C12" w:rsidRDefault="008D0C12">
            <w:pPr>
              <w:pStyle w:val="BodyText"/>
              <w:spacing w:after="16"/>
            </w:pPr>
            <w:hyperlink r:id="rId14">
              <w:r>
                <w:rPr>
                  <w:rStyle w:val="Hyperlink"/>
                </w:rPr>
                <w:t>https://www.youtube-nocookie.com/embed/SCa9Nt3X1vU</w:t>
              </w:r>
            </w:hyperlink>
          </w:p>
        </w:tc>
      </w:tr>
    </w:tbl>
    <w:p w14:paraId="5C3669F3" w14:textId="0863A904" w:rsidR="008D0C12" w:rsidRDefault="008D0C12">
      <w:pPr>
        <w:pStyle w:val="Heading3"/>
      </w:pPr>
      <w:bookmarkStart w:id="12" w:name="activity-what-is-your-ple"/>
      <w:bookmarkEnd w:id="7"/>
      <w:r>
        <w:t>4.1.2 Activity: What Is Your P</w:t>
      </w:r>
      <w:r w:rsidR="007F204D">
        <w:t>LE</w:t>
      </w:r>
      <w:r>
        <w: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9F9" w14:textId="77777777" w:rsidTr="6DBCCAB3">
        <w:trPr>
          <w:cantSplit/>
        </w:trPr>
        <w:tc>
          <w:tcPr>
            <w:tcW w:w="0" w:type="auto"/>
            <w:tcMar>
              <w:left w:w="144" w:type="dxa"/>
            </w:tcMar>
          </w:tcPr>
          <w:p w14:paraId="5C3669F4" w14:textId="77777777" w:rsidR="008D0C12" w:rsidRDefault="008D0C12">
            <w:pPr>
              <w:pStyle w:val="FirstParagraph"/>
              <w:spacing w:before="16" w:after="64"/>
            </w:pPr>
          </w:p>
          <w:p w14:paraId="5C3669F5" w14:textId="50824A38" w:rsidR="008D0C12" w:rsidRDefault="7B50E2BA" w:rsidP="70788D08">
            <w:pPr>
              <w:pStyle w:val="ListBullet"/>
            </w:pPr>
            <w:r w:rsidRPr="00E1522D">
              <w:rPr>
                <w:b/>
                <w:bCs/>
                <w:kern w:val="2"/>
                <w:lang w:val="en-CA"/>
                <w14:ligatures w14:val="standardContextual"/>
              </w:rPr>
              <w:t>Write</w:t>
            </w:r>
            <w:r>
              <w:t xml:space="preserve">: </w:t>
            </w:r>
            <w:r w:rsidR="008D0C12">
              <w:t xml:space="preserve">Take a couple </w:t>
            </w:r>
            <w:r w:rsidR="0027307D">
              <w:t xml:space="preserve">of </w:t>
            </w:r>
            <w:r w:rsidR="008D0C12">
              <w:t>minutes to brainstorm the tools, services</w:t>
            </w:r>
            <w:r w:rsidR="007F204D">
              <w:t>,</w:t>
            </w:r>
            <w:r w:rsidR="008D0C12">
              <w:t xml:space="preserve"> and communities that you use to pursue your educational goals. Use your notetaking tool (e.g.</w:t>
            </w:r>
            <w:r w:rsidR="46E298E1">
              <w:t>,</w:t>
            </w:r>
            <w:r w:rsidR="008D0C12">
              <w:t xml:space="preserve"> Obsidian) to create </w:t>
            </w:r>
            <w:r>
              <w:t xml:space="preserve">a </w:t>
            </w:r>
            <w:r w:rsidR="008D0C12">
              <w:t>list</w:t>
            </w:r>
            <w:r>
              <w:t xml:space="preserve"> of these</w:t>
            </w:r>
            <w:r w:rsidR="008D0C12">
              <w:t>.</w:t>
            </w:r>
          </w:p>
          <w:p w14:paraId="5C3669F6" w14:textId="59B4385C" w:rsidR="008D0C12" w:rsidRDefault="7B50E2BA" w:rsidP="70788D08">
            <w:pPr>
              <w:pStyle w:val="ListBullet"/>
            </w:pPr>
            <w:r w:rsidRPr="00E1522D">
              <w:rPr>
                <w:b/>
                <w:bCs/>
                <w:kern w:val="2"/>
                <w:lang w:val="en-CA"/>
                <w14:ligatures w14:val="standardContextual"/>
              </w:rPr>
              <w:t>Create</w:t>
            </w:r>
            <w:r>
              <w:t xml:space="preserve">: </w:t>
            </w:r>
            <w:r w:rsidR="008D0C12">
              <w:t xml:space="preserve">Next, create a graphic organizer to visualize your PLE. You can use Obsidian, or see </w:t>
            </w:r>
            <w:hyperlink r:id="rId15">
              <w:r w:rsidR="008D0C12" w:rsidRPr="6DBCCAB3">
                <w:rPr>
                  <w:rStyle w:val="Hyperlink"/>
                  <w:i/>
                  <w:iCs/>
                  <w:kern w:val="2"/>
                  <w:lang w:val="en-CA"/>
                  <w14:ligatures w14:val="standardContextual"/>
                </w:rPr>
                <w:t>Best Graphic Organizers for Education</w:t>
              </w:r>
            </w:hyperlink>
            <w:r w:rsidR="008D0C12">
              <w:t xml:space="preserve"> </w:t>
            </w:r>
            <w:r w:rsidR="00BA6066">
              <w:fldChar w:fldCharType="begin"/>
            </w:r>
            <w:r w:rsidR="00471EAA">
              <w:instrText xml:space="preserve"> ADDIN ZOTERO_ITEM CSL_CITATION {"citationID":"8fXvgff3","properties":{"formattedCitation":"(2023)","plainCitation":"(2023)","noteIndex":0},"citationItems":[{"id":248,"uris":["http://zotero.org/users/14693029/items/LVNNFIWN"],"itemData":{"id":248,"type":"webpage","abstract":"There graphic organizer tools and apps make it easy to create beautiful and productive projects","container-title":"TechLearningMagazine","language":"en","title":"Best graphic organizers for education","URL":"https://www.techlearning.com/news/best-graphic-organizers-for-education","author":[{"family":"Restifo","given":"D."}],"accessed":{"date-parts":[["2024",8,1]]},"issued":{"date-parts":[["2023",9,8]]}},"label":"page","suppress-author":true}],"schema":"https://github.com/citation-style-language/schema/raw/master/csl-citation.json"} </w:instrText>
            </w:r>
            <w:r w:rsidR="00BA6066">
              <w:fldChar w:fldCharType="separate"/>
            </w:r>
            <w:r w:rsidR="691E15FA" w:rsidRPr="00471EAA">
              <w:rPr>
                <w:rFonts w:ascii="Aptos" w:hAnsi="Aptos"/>
              </w:rPr>
              <w:t>(2023)</w:t>
            </w:r>
            <w:r w:rsidR="00BA6066">
              <w:fldChar w:fldCharType="end"/>
            </w:r>
            <w:r w:rsidR="691E15FA">
              <w:t xml:space="preserve"> </w:t>
            </w:r>
            <w:r w:rsidR="008D0C12">
              <w:t>for other free</w:t>
            </w:r>
            <w:r w:rsidR="00A41E04">
              <w:t xml:space="preserve"> </w:t>
            </w:r>
            <w:r w:rsidR="008D0C12">
              <w:t>options.</w:t>
            </w:r>
          </w:p>
          <w:p w14:paraId="5C3669F7" w14:textId="0C0D67FA" w:rsidR="008D0C12" w:rsidRDefault="008D0C12">
            <w:pPr>
              <w:pStyle w:val="FirstParagraph"/>
            </w:pPr>
            <w:r>
              <w:t xml:space="preserve">Note that you completed a </w:t>
            </w:r>
            <w:r w:rsidR="00A41E04" w:rsidRPr="00A41E04">
              <w:t>Visitor and Resident Diagram Activity</w:t>
            </w:r>
            <w:commentRangeStart w:id="13"/>
            <w:commentRangeEnd w:id="13"/>
            <w:r>
              <w:rPr>
                <w:rStyle w:val="CommentReference"/>
              </w:rPr>
              <w:commentReference w:id="13"/>
            </w:r>
            <w:r>
              <w:t xml:space="preserve"> in Unit 1. Feel free to use that graphic organizer and add other tools </w:t>
            </w:r>
            <w:r w:rsidR="4AA6512E">
              <w:t xml:space="preserve">you </w:t>
            </w:r>
            <w:r>
              <w:t>use for learning, or that you have been introduced to in this course.</w:t>
            </w:r>
          </w:p>
          <w:p w14:paraId="5C3669F8" w14:textId="795AA39B" w:rsidR="008D0C12" w:rsidRDefault="008D0C12">
            <w:pPr>
              <w:pStyle w:val="BodyText"/>
              <w:spacing w:after="16"/>
            </w:pPr>
            <w:r>
              <w:t>You will be encouraged to post your PLE graphic on your blog</w:t>
            </w:r>
            <w:r w:rsidR="691E15FA">
              <w:t xml:space="preserve"> </w:t>
            </w:r>
            <w:r>
              <w:t>…</w:t>
            </w:r>
            <w:r w:rsidR="691E15FA">
              <w:t xml:space="preserve"> </w:t>
            </w:r>
            <w:r>
              <w:t>which you will start in the next activity!</w:t>
            </w:r>
          </w:p>
        </w:tc>
      </w:tr>
    </w:tbl>
    <w:p w14:paraId="5C3669FA" w14:textId="77777777" w:rsidR="008D0C12" w:rsidRDefault="008D0C12">
      <w:pPr>
        <w:pStyle w:val="Heading2"/>
      </w:pPr>
      <w:bookmarkStart w:id="14" w:name="building-a-learning-blog"/>
      <w:bookmarkEnd w:id="6"/>
      <w:bookmarkEnd w:id="12"/>
      <w:r>
        <w:t>4.2 Building a Learning Blog</w:t>
      </w:r>
    </w:p>
    <w:p w14:paraId="5C3669FB" w14:textId="145C82AA" w:rsidR="008D0C12" w:rsidRDefault="008D0C12">
      <w:pPr>
        <w:pStyle w:val="FirstParagraph"/>
      </w:pPr>
      <w:r>
        <w:t>In the next activity, you will gain firsthand experience in using blog technology for publishing your own website. You will “declare” yourself online using your PLE as an alternative to posting an introduction in a closed course forum typically used in a conventional online course. Note that TWU online courses often use Moodle Discussion Forums to facilitate conversations. By using a platform such as Word</w:t>
      </w:r>
      <w:r w:rsidR="00363C39">
        <w:t>P</w:t>
      </w:r>
      <w:r>
        <w:t>ress you can retain the contents of your posts as well as the comments of your peers. In a</w:t>
      </w:r>
      <w:r w:rsidR="009055F1">
        <w:t xml:space="preserve"> </w:t>
      </w:r>
      <w:r w:rsidR="00363C39">
        <w:t>l</w:t>
      </w:r>
      <w:r w:rsidR="009055F1">
        <w:t xml:space="preserve">earning </w:t>
      </w:r>
      <w:r w:rsidR="00363C39">
        <w:t>m</w:t>
      </w:r>
      <w:r w:rsidR="009055F1">
        <w:t xml:space="preserve">anagement </w:t>
      </w:r>
      <w:r w:rsidR="00363C39">
        <w:t>s</w:t>
      </w:r>
      <w:r w:rsidR="009055F1">
        <w:t>ystem (</w:t>
      </w:r>
      <w:r>
        <w:t>LMS) such as Moodle you may lose access to what you have posted in discussions, and more importantly, conversations with your peers. As you create your personal blog in WordPress (or your own selective blog site), you control your data and who can see it.</w:t>
      </w:r>
    </w:p>
    <w:p w14:paraId="5C3669FC" w14:textId="77777777" w:rsidR="008D0C12" w:rsidRDefault="008D0C12">
      <w:pPr>
        <w:pStyle w:val="BodyText"/>
      </w:pPr>
      <w:r>
        <w:t>You will retain control of your data and learning outputs generated during this online course, even after the course is completed. You get to choose:</w:t>
      </w:r>
    </w:p>
    <w:p w14:paraId="5C3669FD" w14:textId="336F33FF" w:rsidR="008D0C12" w:rsidRDefault="008D0C12" w:rsidP="008D0C12">
      <w:pPr>
        <w:pStyle w:val="Compact"/>
        <w:numPr>
          <w:ilvl w:val="0"/>
          <w:numId w:val="2"/>
        </w:numPr>
      </w:pPr>
      <w:r>
        <w:t xml:space="preserve">The blog service you would like to use, although </w:t>
      </w:r>
      <w:r w:rsidRPr="4501F6FB">
        <w:rPr>
          <w:b/>
          <w:bCs/>
        </w:rPr>
        <w:t>we recommend WordPress as it is supported by TWU</w:t>
      </w:r>
    </w:p>
    <w:p w14:paraId="5C3669FE" w14:textId="77777777" w:rsidR="008D0C12" w:rsidRDefault="008D0C12" w:rsidP="008D0C12">
      <w:pPr>
        <w:pStyle w:val="Compact"/>
        <w:numPr>
          <w:ilvl w:val="0"/>
          <w:numId w:val="2"/>
        </w:numPr>
      </w:pPr>
      <w:r>
        <w:t>Whether to accept comments on your blog from your peers</w:t>
      </w:r>
    </w:p>
    <w:p w14:paraId="5C3669FF" w14:textId="37624B52" w:rsidR="008D0C12" w:rsidRDefault="008D0C12" w:rsidP="008D0C12">
      <w:pPr>
        <w:pStyle w:val="Compact"/>
        <w:numPr>
          <w:ilvl w:val="0"/>
          <w:numId w:val="2"/>
        </w:numPr>
      </w:pPr>
      <w:r>
        <w:t>Whether to register your blog for the aggregated course feed so that any posts tagged with the course code (LDRS101) will be harvested for the feed</w:t>
      </w:r>
    </w:p>
    <w:p w14:paraId="5C366A00" w14:textId="6144F3D7" w:rsidR="008D0C12" w:rsidRDefault="008D0C12">
      <w:pPr>
        <w:pStyle w:val="FirstParagraph"/>
      </w:pPr>
      <w:r>
        <w:t xml:space="preserve">A key teaching philosophy of this course is to embed the acquisition of new digital literacies into your learning journey. Knowledge of how to use the </w:t>
      </w:r>
      <w:r w:rsidR="00FA4DBE">
        <w:t>i</w:t>
      </w:r>
      <w:r>
        <w:t xml:space="preserve">nternet and social media technologies will better prepare you for life in a digital world. If this is your first time blogging, you should spend time setting up your personal digital learning environment. Please remember that your </w:t>
      </w:r>
      <w:r w:rsidR="00FA4DBE">
        <w:t>l</w:t>
      </w:r>
      <w:r>
        <w:t xml:space="preserve">earning </w:t>
      </w:r>
      <w:r w:rsidR="00FA4DBE">
        <w:t>b</w:t>
      </w:r>
      <w:r>
        <w:t xml:space="preserve">log and the social media technologies you use on this course are public, and that you take full responsibility for anything you publish. Do not disclose any confidential information and respect the privacy of others. In short, don’t say anything that you would not want to read on the </w:t>
      </w:r>
      <w:r w:rsidR="00FA4DBE">
        <w:t>i</w:t>
      </w:r>
      <w:r>
        <w:t>nternet.</w:t>
      </w:r>
    </w:p>
    <w:p w14:paraId="5C366A01" w14:textId="77777777" w:rsidR="008D0C12" w:rsidRDefault="008D0C12">
      <w:pPr>
        <w:pStyle w:val="Heading3"/>
      </w:pPr>
      <w:bookmarkStart w:id="15" w:name="activity-setting-up-your-learning-blog"/>
      <w:r>
        <w:t>4.2.1 Activity: Setting up Your Learning Blog</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42" w14:textId="77777777" w:rsidTr="4501F6FB">
        <w:trPr>
          <w:cantSplit/>
        </w:trPr>
        <w:tc>
          <w:tcPr>
            <w:tcW w:w="0" w:type="auto"/>
            <w:tcMar>
              <w:left w:w="144" w:type="dxa"/>
            </w:tcMar>
          </w:tcPr>
          <w:p w14:paraId="5C366A02" w14:textId="77777777" w:rsidR="008D0C12" w:rsidRDefault="008D0C12">
            <w:pPr>
              <w:pStyle w:val="FirstParagraph"/>
              <w:spacing w:before="16" w:after="64"/>
            </w:pPr>
          </w:p>
          <w:p w14:paraId="5C366A03" w14:textId="56AA5520" w:rsidR="008D0C12" w:rsidRDefault="008D0C12" w:rsidP="4501F6FB">
            <w:pPr>
              <w:pStyle w:val="Compact"/>
            </w:pPr>
            <w:r>
              <w:t>As this is a course focusing on digital literacies, you are asked to establish a Learning Blog,</w:t>
            </w:r>
            <w:r w:rsidR="003B334E">
              <w:t xml:space="preserve"> which</w:t>
            </w:r>
            <w:r>
              <w:t xml:space="preserve"> will improve your skills and enable you to network with your peers. We recommend using WordPress, as it is supported by TWU. WordPress is an open source website builder and is one of the most popular systems </w:t>
            </w:r>
            <w:r w:rsidR="003B334E">
              <w:t>available</w:t>
            </w:r>
            <w:r>
              <w:t xml:space="preserve"> because of its versatility. If you already have your own website or you have previous experience using WordPress, you may set up your blog on it and skip the set-up steps described below, but you still need to complete the learning activities.</w:t>
            </w:r>
          </w:p>
          <w:p w14:paraId="5C366A04" w14:textId="076F7B24" w:rsidR="008D0C12" w:rsidRDefault="008D0C12" w:rsidP="4501F6FB">
            <w:pPr>
              <w:pStyle w:val="Compact"/>
            </w:pPr>
            <w:r>
              <w:t xml:space="preserve">We are here to help you create your site, so do not hesitate to ask for technical support. </w:t>
            </w:r>
            <w:r w:rsidR="008914B8">
              <w:t>There are</w:t>
            </w:r>
            <w:r>
              <w:t xml:space="preserve"> a number of resources</w:t>
            </w:r>
            <w:r w:rsidR="008914B8">
              <w:t xml:space="preserve"> below</w:t>
            </w:r>
            <w:r>
              <w:t>, but if you get stuck, please reach out on Discourse, or email elearning@twu.ca</w:t>
            </w:r>
          </w:p>
          <w:p w14:paraId="5C366A05" w14:textId="77777777" w:rsidR="008D0C12" w:rsidRDefault="008D0C12" w:rsidP="4501F6FB">
            <w:pPr>
              <w:pStyle w:val="Compact"/>
            </w:pPr>
            <w:r>
              <w:t>To get started on creating your site we suggest the following steps:</w:t>
            </w:r>
          </w:p>
          <w:p w14:paraId="5C366A06" w14:textId="181762A2" w:rsidR="008D0C12" w:rsidRPr="00713E28" w:rsidRDefault="008D0C12" w:rsidP="4501F6FB">
            <w:pPr>
              <w:pStyle w:val="ListBullet"/>
              <w:rPr>
                <w:b/>
                <w:bCs/>
              </w:rPr>
            </w:pPr>
            <w:r w:rsidRPr="008E52EE">
              <w:rPr>
                <w:b/>
                <w:bCs/>
                <w:kern w:val="2"/>
                <w:lang w:val="en-CA"/>
                <w14:ligatures w14:val="standardContextual"/>
              </w:rPr>
              <w:t>Sign up to create a website</w:t>
            </w:r>
          </w:p>
          <w:p w14:paraId="5C366A07" w14:textId="77777777" w:rsidR="008D0C12" w:rsidRDefault="008D0C12" w:rsidP="4501F6FB">
            <w:pPr>
              <w:pStyle w:val="ListBullet2"/>
            </w:pPr>
            <w:r>
              <w:t xml:space="preserve">Go to </w:t>
            </w:r>
            <w:hyperlink r:id="rId16">
              <w:r w:rsidRPr="4501F6FB">
                <w:rPr>
                  <w:rStyle w:val="Hyperlink"/>
                  <w:b/>
                  <w:bCs/>
                </w:rPr>
                <w:t>create.twu.ca</w:t>
              </w:r>
            </w:hyperlink>
            <w:r>
              <w:t xml:space="preserve"> to sign up for your free WordPress site. </w:t>
            </w:r>
            <w:r w:rsidRPr="4501F6FB">
              <w:rPr>
                <w:i/>
                <w:iCs/>
              </w:rPr>
              <w:t>Please read all the prompts and instructions carefully!</w:t>
            </w:r>
            <w:r>
              <w:t xml:space="preserve"> Be sure to read the Privacy Statement carefully before clicking “I Agree.” The information provided gives you excellent guidance regarding digital citizenship, privacy, and how to build a professional digital persona.</w:t>
            </w:r>
          </w:p>
          <w:p w14:paraId="5C366A08" w14:textId="35506614" w:rsidR="008D0C12" w:rsidRDefault="008D0C12" w:rsidP="4501F6FB">
            <w:pPr>
              <w:pStyle w:val="ListBullet2"/>
            </w:pPr>
            <w:r>
              <w:t xml:space="preserve">You will be prompted to </w:t>
            </w:r>
            <w:r w:rsidRPr="4501F6FB">
              <w:rPr>
                <w:b/>
                <w:bCs/>
              </w:rPr>
              <w:t>create a domain name</w:t>
            </w:r>
            <w:r>
              <w:t xml:space="preserve">, which is your website’s address on the </w:t>
            </w:r>
            <w:r w:rsidR="00533BEE">
              <w:t>i</w:t>
            </w:r>
            <w:r>
              <w:t>nternet. Often this is referred to as a URL (Uniform Resource Locator). This is what your users will type in their browsers to reach your site. Make sure that you choose a domain name that is related to you, easy to pronounce and spell, and easy to remember. Once you have done that, we suggest you write all this information somewhere you can access it easily</w:t>
            </w:r>
            <w:r w:rsidR="008E52EE">
              <w:t>—</w:t>
            </w:r>
            <w:r>
              <w:t>just in case.</w:t>
            </w:r>
          </w:p>
          <w:p w14:paraId="5C366A09" w14:textId="20D2CFD2" w:rsidR="008D0C12" w:rsidRDefault="008D0C12" w:rsidP="4501F6FB">
            <w:pPr>
              <w:pStyle w:val="ListBullet2"/>
            </w:pPr>
            <w:r>
              <w:t xml:space="preserve">You will also be asked to </w:t>
            </w:r>
            <w:r w:rsidRPr="4501F6FB">
              <w:rPr>
                <w:b/>
                <w:bCs/>
              </w:rPr>
              <w:t>select a theme</w:t>
            </w:r>
            <w:r>
              <w:t xml:space="preserve"> for your website. You are free to choose any template you wish. TWU Spark, TWU Hope, and TWU Spartans portfolio</w:t>
            </w:r>
            <w:r w:rsidR="00533BEE">
              <w:t>s</w:t>
            </w:r>
            <w:r>
              <w:t xml:space="preserve"> are simple to set up and provide easy navigation.</w:t>
            </w:r>
          </w:p>
          <w:p w14:paraId="5C366A0A" w14:textId="77777777" w:rsidR="008D0C12" w:rsidRDefault="008D0C12" w:rsidP="4501F6FB">
            <w:pPr>
              <w:pStyle w:val="ListBullet2"/>
            </w:pPr>
            <w:r>
              <w:t>When you choose your theme, your new site will come with a simple menu and instructions for portfolio and website creation.</w:t>
            </w:r>
          </w:p>
          <w:p w14:paraId="5C366A0B" w14:textId="08AA2460" w:rsidR="008D0C12" w:rsidRDefault="00533BEE" w:rsidP="4501F6FB">
            <w:pPr>
              <w:pStyle w:val="ListBullet2"/>
            </w:pPr>
            <w:r>
              <w:t xml:space="preserve">Once </w:t>
            </w:r>
            <w:r w:rsidR="008D0C12">
              <w:t>you have activated your site (look for a notification in your TWU email)</w:t>
            </w:r>
            <w:r>
              <w:t xml:space="preserve"> </w:t>
            </w:r>
            <w:r w:rsidR="008D0C12">
              <w:t>you are ready to create.</w:t>
            </w:r>
          </w:p>
          <w:p w14:paraId="5C366A0C" w14:textId="0ACC4323" w:rsidR="008D0C12" w:rsidRPr="00713E28" w:rsidRDefault="008D0C12" w:rsidP="4501F6FB">
            <w:pPr>
              <w:pStyle w:val="ListBullet"/>
              <w:rPr>
                <w:b/>
                <w:bCs/>
              </w:rPr>
            </w:pPr>
            <w:r w:rsidRPr="008E52EE">
              <w:rPr>
                <w:b/>
                <w:bCs/>
                <w:kern w:val="2"/>
                <w:lang w:val="en-CA"/>
                <w14:ligatures w14:val="standardContextual"/>
              </w:rPr>
              <w:t>Explore your dashboard</w:t>
            </w:r>
          </w:p>
          <w:p w14:paraId="5C366A0D" w14:textId="77777777" w:rsidR="008D0C12" w:rsidRDefault="008D0C12" w:rsidP="4501F6FB">
            <w:pPr>
              <w:pStyle w:val="ListBullet2"/>
            </w:pPr>
            <w:r>
              <w:t>The dashboard is the initial area you see when you log in to TWU Create. It’s the centre for your site management and where you create content. From the Dashboard you can navigate to content, settings, themes, plugins, and more.</w:t>
            </w:r>
          </w:p>
          <w:p w14:paraId="5C366A0E" w14:textId="77777777" w:rsidR="008D0C12" w:rsidRDefault="008D0C12" w:rsidP="4501F6FB">
            <w:pPr>
              <w:pStyle w:val="ListBullet2"/>
            </w:pPr>
            <w:r>
              <w:t xml:space="preserve">When logged in to TWU Create, you will always have access to an </w:t>
            </w:r>
            <w:r w:rsidRPr="4501F6FB">
              <w:rPr>
                <w:b/>
                <w:bCs/>
              </w:rPr>
              <w:t>admin menu</w:t>
            </w:r>
            <w:r>
              <w:t xml:space="preserve"> visible on your sites. From the menu item that is the name of the blog (second from left), you can find the link to the dashboard. While in the dashboard, the same menu can be used to return to the front view of your site.</w:t>
            </w:r>
          </w:p>
          <w:p w14:paraId="7D13AF63" w14:textId="746CDFEB" w:rsidR="0068725A" w:rsidRDefault="008D0C12" w:rsidP="4501F6FB">
            <w:pPr>
              <w:pStyle w:val="ListBullet2"/>
            </w:pPr>
            <w:r>
              <w:t xml:space="preserve">Determine the difference between the dashboard used for editing and the published view of your blog. (It is important to know the difference because when you register your blog for the course feed, you must use the </w:t>
            </w:r>
            <w:r w:rsidR="0068725A">
              <w:t>URL</w:t>
            </w:r>
            <w:r>
              <w:t xml:space="preserve"> for the public view of your blog). </w:t>
            </w:r>
          </w:p>
          <w:p w14:paraId="5BFC8ECD" w14:textId="40C96914" w:rsidR="0068725A" w:rsidRDefault="008D0C12">
            <w:pPr>
              <w:pStyle w:val="BodyText"/>
            </w:pPr>
            <w:r w:rsidRPr="4501F6FB">
              <w:rPr>
                <w:i/>
                <w:iCs/>
              </w:rPr>
              <w:t>Progress check:</w:t>
            </w:r>
          </w:p>
          <w:p w14:paraId="715E914A" w14:textId="11E44D26" w:rsidR="0068725A" w:rsidRDefault="008D0C12" w:rsidP="4501F6FB">
            <w:pPr>
              <w:pStyle w:val="ListBullet2"/>
            </w:pPr>
            <w:r>
              <w:t xml:space="preserve">Do you know how to open the published (public view) of your blog in a new window? </w:t>
            </w:r>
          </w:p>
          <w:p w14:paraId="5C366A0F" w14:textId="3C2A6F4A" w:rsidR="008D0C12" w:rsidRDefault="008D0C12" w:rsidP="4501F6FB">
            <w:pPr>
              <w:pStyle w:val="ListBullet2"/>
            </w:pPr>
            <w:r>
              <w:t xml:space="preserve">Have you added a browser bookmark to your dashboard and </w:t>
            </w:r>
            <w:r w:rsidR="003D2D04">
              <w:t xml:space="preserve">the </w:t>
            </w:r>
            <w:r>
              <w:t>public version of your blog?</w:t>
            </w:r>
          </w:p>
          <w:p w14:paraId="5C366A10" w14:textId="1E556CE6" w:rsidR="008D0C12" w:rsidRDefault="008D0C12" w:rsidP="4501F6FB">
            <w:pPr>
              <w:pStyle w:val="Compact"/>
            </w:pPr>
            <w:r w:rsidRPr="4501F6FB">
              <w:rPr>
                <w:b/>
                <w:bCs/>
              </w:rPr>
              <w:t>Help Tips:</w:t>
            </w:r>
            <w:r>
              <w:t xml:space="preserve"> When you are in the site administration area of your site, you can get tips on what you are doing by clicking the “Help” menu on the top</w:t>
            </w:r>
            <w:r w:rsidR="003D2D04">
              <w:t xml:space="preserve"> </w:t>
            </w:r>
            <w:r>
              <w:t>right</w:t>
            </w:r>
            <w:r w:rsidR="003D2D04">
              <w:t>hand</w:t>
            </w:r>
            <w:r>
              <w:t xml:space="preserve"> corner. Click “Help” and read through the Overview describing the elements of the dashboard.</w:t>
            </w:r>
          </w:p>
          <w:p w14:paraId="5C366A11" w14:textId="5CF12BF3" w:rsidR="008D0C12" w:rsidRPr="007F6BC4" w:rsidRDefault="36709218">
            <w:pPr>
              <w:pStyle w:val="BodyText"/>
              <w:rPr>
                <w:color w:val="FF0000"/>
              </w:rPr>
            </w:pPr>
            <w:r w:rsidRPr="4501F6FB">
              <w:rPr>
                <w:color w:val="FF0000"/>
              </w:rPr>
              <w:t>[</w:t>
            </w:r>
            <w:r w:rsidR="008D0C12" w:rsidRPr="4501F6FB">
              <w:rPr>
                <w:color w:val="FF0000"/>
              </w:rPr>
              <w:t>//todo</w:t>
            </w:r>
          </w:p>
          <w:p w14:paraId="5C366A12" w14:textId="77777777" w:rsidR="008D0C12" w:rsidRPr="007F6BC4" w:rsidRDefault="008D0C12">
            <w:pPr>
              <w:pStyle w:val="BodyText"/>
              <w:rPr>
                <w:color w:val="FF0000"/>
              </w:rPr>
            </w:pPr>
            <w:r w:rsidRPr="4501F6FB">
              <w:rPr>
                <w:color w:val="FF0000"/>
              </w:rPr>
              <w:t>Prote: This section will need to be updated after wordpress guides have been updated.</w:t>
            </w:r>
          </w:p>
          <w:p w14:paraId="5C366A13" w14:textId="77777777" w:rsidR="008D0C12" w:rsidRPr="007F6BC4" w:rsidRDefault="008D0C12">
            <w:pPr>
              <w:pStyle w:val="BodyText"/>
              <w:rPr>
                <w:color w:val="FF0000"/>
              </w:rPr>
            </w:pPr>
            <w:r w:rsidRPr="007F6BC4">
              <w:rPr>
                <w:color w:val="FF0000"/>
              </w:rPr>
              <w:t xml:space="preserve">insert - Animation showing location of WordPress help tab - from </w:t>
            </w:r>
            <w:hyperlink r:id="rId17">
              <w:r w:rsidRPr="007F6BC4">
                <w:rPr>
                  <w:rStyle w:val="Hyperlink"/>
                  <w:color w:val="FF0000"/>
                </w:rPr>
                <w:t>https://create.twu.ca/eportfolios/wordpress/</w:t>
              </w:r>
            </w:hyperlink>
          </w:p>
          <w:p w14:paraId="5C366A15" w14:textId="538971D6" w:rsidR="008D0C12" w:rsidRPr="00713E28" w:rsidDel="000169F1" w:rsidRDefault="008D0C12" w:rsidP="4501F6FB">
            <w:pPr>
              <w:pStyle w:val="ListBullet"/>
              <w:rPr>
                <w:b/>
                <w:bCs/>
              </w:rPr>
            </w:pPr>
            <w:r w:rsidRPr="000169F1">
              <w:rPr>
                <w:b/>
                <w:bCs/>
                <w:kern w:val="2"/>
                <w:lang w:val="en-CA"/>
                <w14:ligatures w14:val="standardContextual"/>
              </w:rPr>
              <w:t>Review your settings</w:t>
            </w:r>
            <w:r w:rsidR="000169F1" w:rsidRPr="000169F1">
              <w:rPr>
                <w:b/>
                <w:bCs/>
              </w:rPr>
              <w:t>:</w:t>
            </w:r>
            <w:r w:rsidR="000169F1">
              <w:t xml:space="preserve"> </w:t>
            </w:r>
            <w:r>
              <w:t>Review and customi</w:t>
            </w:r>
            <w:r w:rsidR="003D2D04">
              <w:t>z</w:t>
            </w:r>
            <w:r>
              <w:t>e your blog settings from the dashboard according to your preferences.</w:t>
            </w:r>
          </w:p>
          <w:p w14:paraId="5C366A16" w14:textId="1232DB47" w:rsidR="008D0C12" w:rsidRDefault="008D0C12" w:rsidP="4501F6FB">
            <w:pPr>
              <w:pStyle w:val="ListBullet2"/>
            </w:pPr>
            <w:r w:rsidRPr="4501F6FB">
              <w:rPr>
                <w:b/>
                <w:bCs/>
              </w:rPr>
              <w:t xml:space="preserve">Enable </w:t>
            </w:r>
            <w:r w:rsidR="00C400CC" w:rsidRPr="4501F6FB">
              <w:rPr>
                <w:b/>
                <w:bCs/>
              </w:rPr>
              <w:t>c</w:t>
            </w:r>
            <w:r w:rsidRPr="4501F6FB">
              <w:rPr>
                <w:b/>
                <w:bCs/>
              </w:rPr>
              <w:t xml:space="preserve">ategories and </w:t>
            </w:r>
            <w:r w:rsidR="00C400CC" w:rsidRPr="4501F6FB">
              <w:rPr>
                <w:b/>
                <w:bCs/>
              </w:rPr>
              <w:t>t</w:t>
            </w:r>
            <w:r w:rsidRPr="4501F6FB">
              <w:rPr>
                <w:b/>
                <w:bCs/>
              </w:rPr>
              <w:t>ags</w:t>
            </w:r>
            <w:r w:rsidR="00C400CC" w:rsidRPr="4501F6FB">
              <w:rPr>
                <w:b/>
                <w:bCs/>
              </w:rPr>
              <w:t>:</w:t>
            </w:r>
            <w:r>
              <w:t xml:space="preserve"> We recommend that you enable </w:t>
            </w:r>
            <w:r w:rsidRPr="4501F6FB">
              <w:rPr>
                <w:b/>
                <w:bCs/>
              </w:rPr>
              <w:t>categories</w:t>
            </w:r>
            <w:r>
              <w:t xml:space="preserve"> and </w:t>
            </w:r>
            <w:r w:rsidRPr="4501F6FB">
              <w:rPr>
                <w:b/>
                <w:bCs/>
              </w:rPr>
              <w:t>tags</w:t>
            </w:r>
            <w:r>
              <w:t xml:space="preserve"> on your blog. </w:t>
            </w:r>
            <w:r w:rsidRPr="4501F6FB">
              <w:rPr>
                <w:b/>
                <w:bCs/>
              </w:rPr>
              <w:t>Categories</w:t>
            </w:r>
            <w:r>
              <w:t xml:space="preserve"> are best used for broad groupings of topics. For example, if you’re creating a site that reviews pop culture</w:t>
            </w:r>
            <w:r w:rsidR="00091953">
              <w:t xml:space="preserve"> </w:t>
            </w:r>
            <w:r>
              <w:t xml:space="preserve">you might use categories such as </w:t>
            </w:r>
            <w:r w:rsidR="00C400CC">
              <w:t>b</w:t>
            </w:r>
            <w:r>
              <w:t xml:space="preserve">ooks, </w:t>
            </w:r>
            <w:r w:rsidR="00C400CC">
              <w:t>f</w:t>
            </w:r>
            <w:r>
              <w:t>ilm, a</w:t>
            </w:r>
            <w:r w:rsidR="000E683B">
              <w:t>n</w:t>
            </w:r>
            <w:r>
              <w:t>d TV.</w:t>
            </w:r>
          </w:p>
          <w:p w14:paraId="5C366A17" w14:textId="22A442D3" w:rsidR="008D0C12" w:rsidRDefault="008D0C12" w:rsidP="4501F6FB">
            <w:pPr>
              <w:pStyle w:val="ListBullet2"/>
              <w:numPr>
                <w:ilvl w:val="0"/>
                <w:numId w:val="0"/>
              </w:numPr>
              <w:ind w:left="643"/>
            </w:pPr>
            <w:r w:rsidRPr="4501F6FB">
              <w:rPr>
                <w:b/>
                <w:bCs/>
              </w:rPr>
              <w:t>Tags</w:t>
            </w:r>
            <w:r>
              <w:t xml:space="preserve"> are more specific keywords that you want to use to associate related content. For example, if you were creating a site that reviews pop culture you might want to use tags such as science fiction, horror, and action adventure.</w:t>
            </w:r>
          </w:p>
          <w:p w14:paraId="5C366A18" w14:textId="56A002E0" w:rsidR="008D0C12" w:rsidRDefault="008D0C12" w:rsidP="4501F6FB">
            <w:pPr>
              <w:pStyle w:val="ListBullet2"/>
              <w:numPr>
                <w:ilvl w:val="0"/>
                <w:numId w:val="0"/>
              </w:numPr>
              <w:ind w:left="643"/>
            </w:pPr>
            <w:r>
              <w:t xml:space="preserve">You can combine the two! For our review site example, you might be reviewing a romantic comedy. You can assign the broader category </w:t>
            </w:r>
            <w:r w:rsidR="00AF10BD">
              <w:t>“f</w:t>
            </w:r>
            <w:r>
              <w:t>ilm</w:t>
            </w:r>
            <w:r w:rsidR="00AF10BD">
              <w:t>”</w:t>
            </w:r>
            <w:r>
              <w:t xml:space="preserve"> to the post, then give it some more specific tags such as romantic comedy, or even use the name of the actors and director as tags. People who view that post could use the tags to find related posts around that topic.</w:t>
            </w:r>
          </w:p>
          <w:p w14:paraId="5C366A1B" w14:textId="52CEFFAA" w:rsidR="008D0C12" w:rsidRDefault="008D0C12" w:rsidP="4501F6FB">
            <w:pPr>
              <w:pStyle w:val="ListBullet2"/>
            </w:pPr>
            <w:r w:rsidRPr="4501F6FB">
              <w:rPr>
                <w:b/>
                <w:bCs/>
              </w:rPr>
              <w:t xml:space="preserve">Set up </w:t>
            </w:r>
            <w:r w:rsidR="00AF10BD" w:rsidRPr="4501F6FB">
              <w:rPr>
                <w:b/>
                <w:bCs/>
              </w:rPr>
              <w:t>c</w:t>
            </w:r>
            <w:r w:rsidRPr="4501F6FB">
              <w:rPr>
                <w:b/>
                <w:bCs/>
              </w:rPr>
              <w:t xml:space="preserve">omments </w:t>
            </w:r>
            <w:r w:rsidR="00AF10BD" w:rsidRPr="4501F6FB">
              <w:rPr>
                <w:b/>
                <w:bCs/>
              </w:rPr>
              <w:t>s</w:t>
            </w:r>
            <w:r w:rsidRPr="4501F6FB">
              <w:rPr>
                <w:b/>
                <w:bCs/>
              </w:rPr>
              <w:t>ettings (</w:t>
            </w:r>
            <w:r w:rsidR="00AF10BD" w:rsidRPr="4501F6FB">
              <w:rPr>
                <w:b/>
                <w:bCs/>
              </w:rPr>
              <w:t>o</w:t>
            </w:r>
            <w:r w:rsidRPr="4501F6FB">
              <w:rPr>
                <w:b/>
                <w:bCs/>
              </w:rPr>
              <w:t>ptional)</w:t>
            </w:r>
            <w:r w:rsidR="0010272C" w:rsidRPr="4501F6FB">
              <w:rPr>
                <w:b/>
                <w:bCs/>
              </w:rPr>
              <w:t>:</w:t>
            </w:r>
            <w:r>
              <w:t xml:space="preserve"> WordPress com</w:t>
            </w:r>
            <w:r w:rsidR="0010272C">
              <w:t>es</w:t>
            </w:r>
            <w:r>
              <w:t xml:space="preserve"> with a built-in comment system allowing your users to leave comments on your posts. This comment system is great for user engagement, but it can also be targeted by spammers as well. If you don’t want comments on your posts ensure that the </w:t>
            </w:r>
            <w:r w:rsidR="0010272C">
              <w:t>“</w:t>
            </w:r>
            <w:r>
              <w:t>Allow comments</w:t>
            </w:r>
            <w:r w:rsidR="0010272C">
              <w:t>”</w:t>
            </w:r>
            <w:r>
              <w:t xml:space="preserve"> box is unchecked at the bottom of the editor page.</w:t>
            </w:r>
            <w:r w:rsidR="00CC764E">
              <w:br/>
            </w:r>
            <w:r>
              <w:t>If you do want comments, but want to manage the spam you’ll need to enable comment moderation on your website.</w:t>
            </w:r>
            <w:r w:rsidR="00CC764E">
              <w:t xml:space="preserve"> </w:t>
            </w:r>
            <w:r>
              <w:t xml:space="preserve">Visit Settings » Discussions page and scroll down to </w:t>
            </w:r>
            <w:r w:rsidR="00CC764E">
              <w:t>“</w:t>
            </w:r>
            <w:r>
              <w:t>Before a comment appears</w:t>
            </w:r>
            <w:r w:rsidR="008157A3">
              <w:t xml:space="preserve">” </w:t>
            </w:r>
            <w:r>
              <w:t>section. Check the box next to</w:t>
            </w:r>
            <w:r w:rsidR="008157A3">
              <w:t xml:space="preserve"> the</w:t>
            </w:r>
            <w:r>
              <w:t xml:space="preserve"> </w:t>
            </w:r>
            <w:r w:rsidR="008157A3">
              <w:t>“</w:t>
            </w:r>
            <w:r>
              <w:t>Comment must be manually approved</w:t>
            </w:r>
            <w:r w:rsidR="008157A3">
              <w:t xml:space="preserve">” </w:t>
            </w:r>
            <w:r>
              <w:t>option.</w:t>
            </w:r>
          </w:p>
          <w:p w14:paraId="55CCBB64" w14:textId="7014280C" w:rsidR="008D0C12" w:rsidRPr="008E52EE" w:rsidDel="00537ACC" w:rsidRDefault="008D0C12" w:rsidP="4501F6FB">
            <w:pPr>
              <w:pStyle w:val="ListBullet"/>
            </w:pPr>
            <w:r w:rsidRPr="00537ACC">
              <w:rPr>
                <w:b/>
                <w:bCs/>
                <w:kern w:val="2"/>
                <w:lang w:val="en-CA"/>
                <w14:ligatures w14:val="standardContextual"/>
              </w:rPr>
              <w:t>Personali</w:t>
            </w:r>
            <w:r w:rsidR="008157A3" w:rsidRPr="00537ACC">
              <w:rPr>
                <w:b/>
                <w:bCs/>
                <w:kern w:val="2"/>
                <w:lang w:val="en-CA"/>
                <w14:ligatures w14:val="standardContextual"/>
              </w:rPr>
              <w:t>z</w:t>
            </w:r>
            <w:r w:rsidRPr="00537ACC">
              <w:rPr>
                <w:b/>
                <w:bCs/>
                <w:kern w:val="2"/>
                <w:lang w:val="en-CA"/>
                <w14:ligatures w14:val="standardContextual"/>
              </w:rPr>
              <w:t>e your blog</w:t>
            </w:r>
            <w:r w:rsidR="00537ACC" w:rsidRPr="00537ACC">
              <w:rPr>
                <w:b/>
                <w:bCs/>
              </w:rPr>
              <w:t>:</w:t>
            </w:r>
            <w:r w:rsidR="00537ACC">
              <w:t xml:space="preserve"> </w:t>
            </w:r>
            <w:r>
              <w:t>Visit the appearance option on your dashboard and personali</w:t>
            </w:r>
            <w:r w:rsidR="008157A3">
              <w:t>z</w:t>
            </w:r>
            <w:r>
              <w:t>e your blog by:</w:t>
            </w:r>
          </w:p>
          <w:p w14:paraId="406F1AE6" w14:textId="59E7A040" w:rsidR="0090691F" w:rsidRDefault="008D0C12" w:rsidP="4501F6FB">
            <w:pPr>
              <w:pStyle w:val="ListBullet2"/>
            </w:pPr>
            <w:r>
              <w:t>Changing your theme, header image, background colours</w:t>
            </w:r>
            <w:r w:rsidR="0090691F">
              <w:t>,</w:t>
            </w:r>
            <w:r>
              <w:t xml:space="preserve"> and/or image</w:t>
            </w:r>
          </w:p>
          <w:p w14:paraId="5C366A1D" w14:textId="70439F3F" w:rsidR="008D0C12" w:rsidRDefault="008D0C12" w:rsidP="4501F6FB">
            <w:pPr>
              <w:pStyle w:val="ListBullet2"/>
            </w:pPr>
            <w:r>
              <w:t>Add</w:t>
            </w:r>
            <w:r w:rsidR="00537ACC">
              <w:t>ing</w:t>
            </w:r>
            <w:r>
              <w:t xml:space="preserve"> at least one widget to your blog. Remember—“less is more</w:t>
            </w:r>
            <w:r w:rsidR="0090691F">
              <w:t>.”</w:t>
            </w:r>
            <w:r>
              <w:t xml:space="preserve"> One or two of the following are functional choices: </w:t>
            </w:r>
            <w:r w:rsidR="0090691F">
              <w:t>a</w:t>
            </w:r>
            <w:r>
              <w:t xml:space="preserve">rchives, recent posts, categories or category cloud, and </w:t>
            </w:r>
            <w:r w:rsidR="0090691F">
              <w:t>“</w:t>
            </w:r>
            <w:r>
              <w:t>blogs I follow.</w:t>
            </w:r>
            <w:r w:rsidR="00377B54">
              <w:t>”</w:t>
            </w:r>
          </w:p>
          <w:p w14:paraId="5C366A1E" w14:textId="6E0FCA28" w:rsidR="008D0C12" w:rsidRDefault="00F54B79" w:rsidP="4501F6FB">
            <w:pPr>
              <w:pStyle w:val="ListBullet2"/>
            </w:pPr>
            <w:r>
              <w:t xml:space="preserve">Be sure to </w:t>
            </w:r>
            <w:r w:rsidR="00377B54">
              <w:t>s</w:t>
            </w:r>
            <w:r w:rsidR="008D0C12" w:rsidRPr="00377B54">
              <w:rPr>
                <w:kern w:val="2"/>
                <w:lang w:val="en-CA"/>
                <w14:ligatures w14:val="standardContextual"/>
              </w:rPr>
              <w:t>ave</w:t>
            </w:r>
            <w:r w:rsidR="008D0C12">
              <w:t xml:space="preserve"> your changes</w:t>
            </w:r>
            <w:r w:rsidR="00164EB0">
              <w:t>!</w:t>
            </w:r>
          </w:p>
          <w:p w14:paraId="5C366A20" w14:textId="42398D5C" w:rsidR="008D0C12" w:rsidRPr="00377B54" w:rsidDel="00377B54" w:rsidRDefault="008D0C12" w:rsidP="4501F6FB">
            <w:pPr>
              <w:pStyle w:val="ListBullet"/>
            </w:pPr>
            <w:r w:rsidRPr="00377B54">
              <w:rPr>
                <w:b/>
                <w:bCs/>
                <w:kern w:val="2"/>
                <w:lang w:val="en-CA"/>
                <w14:ligatures w14:val="standardContextual"/>
              </w:rPr>
              <w:t xml:space="preserve">Add a page </w:t>
            </w:r>
            <w:r w:rsidR="00164EB0" w:rsidRPr="00377B54">
              <w:rPr>
                <w:b/>
                <w:bCs/>
                <w:kern w:val="2"/>
                <w:lang w:val="en-CA"/>
                <w14:ligatures w14:val="standardContextual"/>
              </w:rPr>
              <w:t>and</w:t>
            </w:r>
            <w:r w:rsidRPr="00377B54">
              <w:rPr>
                <w:b/>
                <w:bCs/>
                <w:kern w:val="2"/>
                <w:lang w:val="en-CA"/>
                <w14:ligatures w14:val="standardContextual"/>
              </w:rPr>
              <w:t xml:space="preserve"> a post</w:t>
            </w:r>
            <w:r w:rsidR="00377B54" w:rsidRPr="00377B54">
              <w:t>:</w:t>
            </w:r>
            <w:r w:rsidR="00377B54">
              <w:t xml:space="preserve"> </w:t>
            </w:r>
            <w:r>
              <w:t xml:space="preserve">Pages and posts are where </w:t>
            </w:r>
            <w:r w:rsidR="00CF6592">
              <w:t xml:space="preserve">your </w:t>
            </w:r>
            <w:r>
              <w:t>content is housed on WordPress. The biggest difference between the two is that posts are timestamped, whereas pages are timeless.</w:t>
            </w:r>
          </w:p>
          <w:p w14:paraId="14FF7FF8" w14:textId="51895C88" w:rsidR="008D0C12" w:rsidRPr="00713E28" w:rsidDel="00F85454" w:rsidRDefault="008D0C12" w:rsidP="4501F6FB">
            <w:pPr>
              <w:pStyle w:val="ListBullet2"/>
            </w:pPr>
            <w:r w:rsidRPr="00377B54">
              <w:rPr>
                <w:b/>
                <w:bCs/>
                <w:kern w:val="2"/>
                <w:lang w:val="en-CA"/>
                <w14:ligatures w14:val="standardContextual"/>
              </w:rPr>
              <w:t>Pages</w:t>
            </w:r>
            <w:r>
              <w:t xml:space="preserve"> are for static content. They do not need a publish date. Use pages</w:t>
            </w:r>
            <w:r w:rsidR="00164EB0">
              <w:t xml:space="preserve"> when</w:t>
            </w:r>
            <w:r>
              <w:t xml:space="preserve"> you want your visitors to always be able to see that content in that spot, no matter when they visit.</w:t>
            </w:r>
          </w:p>
          <w:p w14:paraId="5C366A22" w14:textId="7F665CB5" w:rsidR="008D0C12" w:rsidRDefault="008D0C12" w:rsidP="4501F6FB">
            <w:pPr>
              <w:pStyle w:val="ListBullet2"/>
            </w:pPr>
            <w:r w:rsidRPr="00377B54">
              <w:rPr>
                <w:b/>
                <w:bCs/>
                <w:kern w:val="2"/>
                <w:lang w:val="en-CA"/>
                <w14:ligatures w14:val="standardContextual"/>
              </w:rPr>
              <w:t>Posts</w:t>
            </w:r>
            <w:r>
              <w:t xml:space="preserve"> are for timely content. They have a publish date, and they are displayed with the newest content at the top (reverse chronological order) of your site’s blog page. Older posts can “fall off” the blog page (the content is still kept, but no longer visible). Posts are what you should think of when you hear the term “blog post.” Usually posts have a comment section, and this is where viewers can write a comment in response to your post. This may be a handy way to receive feedback from your peers. Also, you can categorize or tag your posts, which is useful to help readers locate posts on your blog.</w:t>
            </w:r>
          </w:p>
          <w:p w14:paraId="5C366A23" w14:textId="73B167CE" w:rsidR="008D0C12" w:rsidRDefault="008D0C12" w:rsidP="4501F6FB">
            <w:pPr>
              <w:pStyle w:val="ListBullet2"/>
            </w:pPr>
            <w:r>
              <w:t xml:space="preserve">To add a new Page or Post, click the Pages or Posts menu option and then click </w:t>
            </w:r>
            <w:r w:rsidR="001D0660">
              <w:t>“</w:t>
            </w:r>
            <w:r>
              <w:t xml:space="preserve">Add New </w:t>
            </w:r>
            <w:r w:rsidR="001D0660">
              <w:t>L</w:t>
            </w:r>
            <w:r>
              <w:t>ink</w:t>
            </w:r>
            <w:r w:rsidR="001D0660">
              <w:t>”</w:t>
            </w:r>
            <w:r>
              <w:t xml:space="preserve"> underneath. Another way is to hover your cursor over Pages or Posts and click the </w:t>
            </w:r>
            <w:r w:rsidR="001D0660">
              <w:t>a</w:t>
            </w:r>
            <w:r>
              <w:t xml:space="preserve">dd new link in the </w:t>
            </w:r>
            <w:commentRangeStart w:id="16"/>
            <w:r w:rsidR="284FEADB">
              <w:t>drop-down</w:t>
            </w:r>
            <w:commentRangeEnd w:id="16"/>
            <w:r>
              <w:rPr>
                <w:rStyle w:val="CommentReference"/>
              </w:rPr>
              <w:commentReference w:id="16"/>
            </w:r>
            <w:r>
              <w:t xml:space="preserve"> menu.</w:t>
            </w:r>
          </w:p>
          <w:p w14:paraId="5C366A24" w14:textId="77777777" w:rsidR="008D0C12" w:rsidRDefault="008D0C12">
            <w:pPr>
              <w:pStyle w:val="BodyText"/>
            </w:pPr>
            <w:r>
              <w:rPr>
                <w:b/>
                <w:bCs/>
                <w:i/>
                <w:iCs/>
              </w:rPr>
              <w:t>BLOG CHALLENGE!</w:t>
            </w:r>
          </w:p>
          <w:p w14:paraId="25544714" w14:textId="67320A56" w:rsidR="00401947" w:rsidRDefault="008D0C12" w:rsidP="4501F6FB">
            <w:pPr>
              <w:pStyle w:val="ListBullet"/>
            </w:pPr>
            <w:r w:rsidRPr="4501F6FB">
              <w:rPr>
                <w:b/>
                <w:bCs/>
              </w:rPr>
              <w:t>Edit a Page:</w:t>
            </w:r>
            <w:r>
              <w:t xml:space="preserve"> Complete your personal details for display on the “About” page of your blog.</w:t>
            </w:r>
          </w:p>
          <w:p w14:paraId="5C366A25" w14:textId="37A15A48" w:rsidR="008D0C12" w:rsidRDefault="008D0C12" w:rsidP="4501F6FB">
            <w:pPr>
              <w:pStyle w:val="ListBullet2"/>
            </w:pPr>
            <w:r w:rsidRPr="4501F6FB">
              <w:rPr>
                <w:i/>
                <w:iCs/>
              </w:rPr>
              <w:t>Progress check:</w:t>
            </w:r>
            <w:r>
              <w:t xml:space="preserve"> Can you see the updates on your “</w:t>
            </w:r>
            <w:r w:rsidR="00401947">
              <w:t>A</w:t>
            </w:r>
            <w:r>
              <w:t>bout” page in the published view of your blog?</w:t>
            </w:r>
          </w:p>
          <w:p w14:paraId="178CD8AD" w14:textId="4E1995AF" w:rsidR="000D7052" w:rsidRDefault="008D0C12" w:rsidP="4501F6FB">
            <w:pPr>
              <w:pStyle w:val="ListBullet"/>
            </w:pPr>
            <w:r w:rsidRPr="4501F6FB">
              <w:rPr>
                <w:b/>
                <w:bCs/>
              </w:rPr>
              <w:t>Edit a Blog Post:</w:t>
            </w:r>
            <w:r>
              <w:t xml:space="preserve"> Reflect on your experience of this activity on creating a blog. Click “</w:t>
            </w:r>
            <w:r w:rsidR="000D7052">
              <w:t>S</w:t>
            </w:r>
            <w:r>
              <w:t xml:space="preserve">ave </w:t>
            </w:r>
            <w:r w:rsidR="000D7052">
              <w:t>D</w:t>
            </w:r>
            <w:r>
              <w:t>raft” (so you can review before publishing live on the web). Your reflection could for example:</w:t>
            </w:r>
          </w:p>
          <w:p w14:paraId="55565857" w14:textId="59177AD0" w:rsidR="005C2522" w:rsidRDefault="008D0C12" w:rsidP="4501F6FB">
            <w:pPr>
              <w:pStyle w:val="ListBullet2"/>
            </w:pPr>
            <w:r>
              <w:t>Introduce yourself and reflect on what you would like to achieve by maintaining a blog to support your learning</w:t>
            </w:r>
            <w:r w:rsidR="005C2522">
              <w:t>.</w:t>
            </w:r>
          </w:p>
          <w:p w14:paraId="5E77BA27" w14:textId="08A32039" w:rsidR="002E2F46" w:rsidRDefault="008D0C12" w:rsidP="4501F6FB">
            <w:pPr>
              <w:pStyle w:val="ListBullet2"/>
            </w:pPr>
            <w:r>
              <w:t>Reflect on what you thought of the activity</w:t>
            </w:r>
            <w:r w:rsidR="00225969">
              <w:t>—w</w:t>
            </w:r>
            <w:r>
              <w:t>as it easy or hard?</w:t>
            </w:r>
          </w:p>
          <w:p w14:paraId="3046CA6A" w14:textId="5A19D00C" w:rsidR="002E2F46" w:rsidRDefault="008D0C12" w:rsidP="4501F6FB">
            <w:pPr>
              <w:pStyle w:val="ListBullet2"/>
            </w:pPr>
            <w:r>
              <w:t xml:space="preserve"> Share links to any additional resources you found useful in completing the tasks</w:t>
            </w:r>
            <w:r w:rsidR="005C2522">
              <w:t>.</w:t>
            </w:r>
          </w:p>
          <w:p w14:paraId="4FA9044A" w14:textId="18CDAE12" w:rsidR="002E2F46" w:rsidRDefault="008D0C12" w:rsidP="4501F6FB">
            <w:pPr>
              <w:pStyle w:val="ListBullet2"/>
            </w:pPr>
            <w:r>
              <w:t>Provide tips for future learners who will be completing this activity. If you were to set up a new blog again, what would you do differently?</w:t>
            </w:r>
          </w:p>
          <w:p w14:paraId="5C366A26" w14:textId="2F2947C6" w:rsidR="008D0C12" w:rsidRDefault="008D0C12" w:rsidP="4501F6FB">
            <w:pPr>
              <w:pStyle w:val="ListBullet2"/>
            </w:pPr>
            <w:r>
              <w:t>Add anything your readers may find interesting or useful</w:t>
            </w:r>
            <w:r w:rsidR="005C2522">
              <w:t>.</w:t>
            </w:r>
          </w:p>
          <w:p w14:paraId="5C366A27" w14:textId="77777777" w:rsidR="008D0C12" w:rsidRPr="00713E28" w:rsidRDefault="008D0C12" w:rsidP="4501F6FB">
            <w:pPr>
              <w:pStyle w:val="ListBullet"/>
              <w:rPr>
                <w:b/>
                <w:bCs/>
              </w:rPr>
            </w:pPr>
            <w:r w:rsidRPr="00EF0AD8">
              <w:rPr>
                <w:b/>
                <w:bCs/>
                <w:kern w:val="2"/>
                <w:lang w:val="en-CA"/>
                <w14:ligatures w14:val="standardContextual"/>
              </w:rPr>
              <w:t>Add media</w:t>
            </w:r>
          </w:p>
          <w:p w14:paraId="5C366A28" w14:textId="2B86C6FF" w:rsidR="008D0C12" w:rsidRDefault="008D0C12" w:rsidP="4501F6FB">
            <w:pPr>
              <w:pStyle w:val="ListBullet2"/>
            </w:pPr>
            <w:r>
              <w:t>Using different types of media to represent your artifacts is a great way to make your portfolio dynamic and keep your audience engaged. Text-heavy pages can get cumbersome</w:t>
            </w:r>
            <w:r w:rsidR="00ED1951">
              <w:t>,</w:t>
            </w:r>
            <w:r>
              <w:t xml:space="preserve"> regardless of how you arrange </w:t>
            </w:r>
            <w:r w:rsidR="00ED1951">
              <w:t>them</w:t>
            </w:r>
            <w:r>
              <w:t xml:space="preserve">. </w:t>
            </w:r>
            <w:r w:rsidR="00ED1951">
              <w:t>Adding m</w:t>
            </w:r>
            <w:r>
              <w:t xml:space="preserve">edia can help </w:t>
            </w:r>
            <w:r w:rsidR="00ED1951">
              <w:t>by</w:t>
            </w:r>
            <w:r>
              <w:t xml:space="preserve"> breaking up content or replacing text all together. Consider how you can “show what you know” rather than just simply telling. Media can also be an alternative to simply hyperlinking all your artifacts. Instead of sending your audience off to another site or tab, media can be embedded (see </w:t>
            </w:r>
            <w:hyperlink r:id="rId18">
              <w:r w:rsidRPr="4501F6FB">
                <w:rPr>
                  <w:rStyle w:val="Hyperlink"/>
                </w:rPr>
                <w:t>Media Library</w:t>
              </w:r>
            </w:hyperlink>
            <w:r>
              <w:t>) to keep your audience contained to your page.</w:t>
            </w:r>
          </w:p>
          <w:p w14:paraId="5C366A29" w14:textId="77777777" w:rsidR="008D0C12" w:rsidRDefault="008D0C12" w:rsidP="4501F6FB">
            <w:pPr>
              <w:pStyle w:val="ListBullet2"/>
            </w:pPr>
            <w:r>
              <w:t>The Media Library on your WordPress site houses the media you upload to your site. WordPress supports a variety of media types such as images, audio, video, and documents. We do suggest that you host your video files in your TWU Microsoft Stream account for optimal playability. Other types of media are typically uploaded and inserted into the text editor when writing a post or page.</w:t>
            </w:r>
          </w:p>
          <w:p w14:paraId="5C366A2A" w14:textId="77777777" w:rsidR="008D0C12" w:rsidRDefault="008D0C12">
            <w:pPr>
              <w:pStyle w:val="BodyText"/>
            </w:pPr>
            <w:r>
              <w:rPr>
                <w:b/>
                <w:bCs/>
                <w:i/>
                <w:iCs/>
              </w:rPr>
              <w:t>BLOG PHOTO CHALLENGE!</w:t>
            </w:r>
          </w:p>
          <w:p w14:paraId="5C366A2B" w14:textId="3FD0911B" w:rsidR="008D0C12" w:rsidRDefault="008D0C12" w:rsidP="4501F6FB">
            <w:pPr>
              <w:pStyle w:val="ListBullet2"/>
            </w:pPr>
            <w:r w:rsidRPr="4501F6FB">
              <w:rPr>
                <w:b/>
                <w:bCs/>
              </w:rPr>
              <w:t>Choose a photo</w:t>
            </w:r>
            <w:r>
              <w:t xml:space="preserve"> to add to your blog post. Be sure you have permission to upload the photo. We suggest using an open licen</w:t>
            </w:r>
            <w:r w:rsidR="007C16AD">
              <w:t>s</w:t>
            </w:r>
            <w:r>
              <w:t xml:space="preserve">e site such as </w:t>
            </w:r>
            <w:hyperlink r:id="rId19">
              <w:r w:rsidRPr="4501F6FB">
                <w:rPr>
                  <w:rStyle w:val="Hyperlink"/>
                </w:rPr>
                <w:t>Pixabay</w:t>
              </w:r>
            </w:hyperlink>
            <w:r>
              <w:t xml:space="preserve">, </w:t>
            </w:r>
            <w:hyperlink r:id="rId20">
              <w:r w:rsidRPr="4501F6FB">
                <w:rPr>
                  <w:rStyle w:val="Hyperlink"/>
                </w:rPr>
                <w:t>Unsplash</w:t>
              </w:r>
            </w:hyperlink>
            <w:r>
              <w:t xml:space="preserve">, </w:t>
            </w:r>
            <w:hyperlink r:id="rId21">
              <w:r w:rsidRPr="4501F6FB">
                <w:rPr>
                  <w:rStyle w:val="Hyperlink"/>
                </w:rPr>
                <w:t>Pexels</w:t>
              </w:r>
            </w:hyperlink>
            <w:r>
              <w:t xml:space="preserve">, </w:t>
            </w:r>
            <w:hyperlink r:id="rId22">
              <w:r w:rsidRPr="4501F6FB">
                <w:rPr>
                  <w:rStyle w:val="Hyperlink"/>
                </w:rPr>
                <w:t>Wikimedia Commons</w:t>
              </w:r>
            </w:hyperlink>
            <w:r>
              <w:t xml:space="preserve">, or </w:t>
            </w:r>
            <w:hyperlink r:id="rId23">
              <w:r w:rsidRPr="4501F6FB">
                <w:rPr>
                  <w:rStyle w:val="Hyperlink"/>
                </w:rPr>
                <w:t>Flickr</w:t>
              </w:r>
            </w:hyperlink>
            <w:r>
              <w:t>. Alternatively, upload your own photo, take a selfie</w:t>
            </w:r>
            <w:r w:rsidR="00EF5111">
              <w:t>,</w:t>
            </w:r>
            <w:r>
              <w:t xml:space="preserve"> or ask someone to take a photo of you working on this blog post challenge.</w:t>
            </w:r>
            <w:r w:rsidR="00C109A7">
              <w:t xml:space="preserve"> You might find the following videos helpful:</w:t>
            </w:r>
          </w:p>
          <w:p w14:paraId="1599E11B" w14:textId="13E52B0E" w:rsidR="00C109A7" w:rsidRPr="00EF0AD8" w:rsidRDefault="00633A08" w:rsidP="4501F6FB">
            <w:pPr>
              <w:pStyle w:val="ListBullet3"/>
              <w:rPr>
                <w:rFonts w:ascii="Aptos" w:hAnsi="Aptos"/>
              </w:rPr>
            </w:pPr>
            <w:hyperlink r:id="rId24" w:history="1">
              <w:r w:rsidRPr="4501F6FB">
                <w:rPr>
                  <w:rStyle w:val="Hyperlink"/>
                  <w:i/>
                  <w:iCs/>
                  <w:kern w:val="2"/>
                  <w:lang w:val="en-CA"/>
                  <w14:ligatures w14:val="standardContextual"/>
                </w:rPr>
                <w:t>How to Add an Image to a WordPress</w:t>
              </w:r>
              <w:r w:rsidR="002C7C11" w:rsidRPr="4501F6FB">
                <w:rPr>
                  <w:rStyle w:val="Hyperlink"/>
                  <w:i/>
                  <w:iCs/>
                  <w:kern w:val="2"/>
                  <w:lang w:val="en-CA"/>
                  <w14:ligatures w14:val="standardContextual"/>
                </w:rPr>
                <w:t xml:space="preserve"> Website</w:t>
              </w:r>
            </w:hyperlink>
            <w:r w:rsidR="002C7C11" w:rsidRPr="00EF0AD8">
              <w:t xml:space="preserve"> </w:t>
            </w:r>
            <w:r w:rsidR="004E7D9A">
              <w:fldChar w:fldCharType="begin"/>
            </w:r>
            <w:r w:rsidR="0027307D">
              <w:instrText xml:space="preserve"> ADDIN ZOTERO_ITEM CSL_CITATION {"citationID":"nJwS14Ly","properties":{"formattedCitation":"(2017)","plainCitation":"(2017)","noteIndex":0},"citationItems":[{"id":250,"uris":["http://zotero.org/users/14693029/items/GCZGYLMU"],"itemData":{"id":250,"type":"motion_picture","medium":"Video","note":"author: WP Venture ||","title":"How to add an image to a WordPress website","URL":"https://www.youtube-nocookie.com/embed/W89wPcVU60c","accessed":{"date-parts":[["2024",8,2]]},"issued":{"date-parts":[["2017",3,17]]}},"label":"page","suppress-author":true}],"schema":"https://github.com/citation-style-language/schema/raw/master/csl-citation.json"} </w:instrText>
            </w:r>
            <w:r w:rsidR="004E7D9A">
              <w:fldChar w:fldCharType="separate"/>
            </w:r>
            <w:r w:rsidR="004E7D9A" w:rsidRPr="004E7D9A">
              <w:rPr>
                <w:rFonts w:ascii="Aptos" w:hAnsi="Aptos"/>
              </w:rPr>
              <w:t>(2017)</w:t>
            </w:r>
            <w:r w:rsidR="004E7D9A">
              <w:fldChar w:fldCharType="end"/>
            </w:r>
          </w:p>
          <w:p w14:paraId="184100F7" w14:textId="67406B72" w:rsidR="00633A08" w:rsidDel="00517E90" w:rsidRDefault="00457692" w:rsidP="00517E90">
            <w:pPr>
              <w:pStyle w:val="ListBullet3"/>
            </w:pPr>
            <w:hyperlink r:id="rId25" w:history="1">
              <w:r w:rsidRPr="00BA2586">
                <w:rPr>
                  <w:rStyle w:val="Hyperlink"/>
                </w:rPr>
                <w:t>How to Add Featured Images in WordPress</w:t>
              </w:r>
            </w:hyperlink>
            <w:r w:rsidR="00072387">
              <w:t xml:space="preserve"> </w:t>
            </w:r>
            <w:r w:rsidR="00072387">
              <w:fldChar w:fldCharType="begin"/>
            </w:r>
            <w:r w:rsidR="0027307D">
              <w:instrText xml:space="preserve"> ADDIN ZOTERO_ITEM CSL_CITATION {"citationID":"cuKxrwZr","properties":{"formattedCitation":"(2017)","plainCitation":"(2017)","noteIndex":0},"citationItems":[{"id":251,"uris":["http://zotero.org/users/14693029/items/WGFX2P7R"],"itemData":{"id":251,"type":"motion_picture","medium":"Video","note":"author: WPBeginner ||","publisher":"YouTube","title":"How to add featured images or post thumbnails in WordPress","URL":"https://www.youtube-nocookie.com/embed/9admKGpM3A0","accessed":{"date-parts":[["2024",8,2]]},"issued":{"date-parts":[["2017",11,27]]}},"label":"page","suppress-author":true}],"schema":"https://github.com/citation-style-language/schema/raw/master/csl-citation.json"} </w:instrText>
            </w:r>
            <w:r w:rsidR="00072387">
              <w:fldChar w:fldCharType="separate"/>
            </w:r>
            <w:r w:rsidR="003310C6" w:rsidRPr="003310C6">
              <w:rPr>
                <w:rFonts w:ascii="Aptos" w:hAnsi="Aptos"/>
              </w:rPr>
              <w:t>(2017)</w:t>
            </w:r>
            <w:r w:rsidR="00072387">
              <w:fldChar w:fldCharType="end"/>
            </w:r>
            <w:r w:rsidR="00072387">
              <w:br/>
            </w:r>
          </w:p>
          <w:p w14:paraId="5C366A2D" w14:textId="02E0D81D" w:rsidR="008D0C12" w:rsidRDefault="008D0C12" w:rsidP="4501F6FB">
            <w:pPr>
              <w:pStyle w:val="ListBullet3"/>
              <w:rPr>
                <w:rStyle w:val="Hyperlink"/>
              </w:rPr>
            </w:pPr>
            <w:hyperlink r:id="rId26">
              <w:r w:rsidRPr="4501F6FB">
                <w:rPr>
                  <w:rStyle w:val="Hyperlink"/>
                </w:rPr>
                <w:t>https://www.youtube-nocookie.com/embed/9admKGpM3A0</w:t>
              </w:r>
            </w:hyperlink>
          </w:p>
          <w:p w14:paraId="5C366A2E" w14:textId="77777777" w:rsidR="008D0C12" w:rsidRDefault="008D0C12">
            <w:pPr>
              <w:pStyle w:val="BodyText"/>
            </w:pPr>
            <w:r>
              <w:rPr>
                <w:b/>
                <w:bCs/>
                <w:i/>
                <w:iCs/>
              </w:rPr>
              <w:t>BLOG VIDEO CHALLENGE!</w:t>
            </w:r>
            <w:r>
              <w:t xml:space="preserve"> (Optional)</w:t>
            </w:r>
          </w:p>
          <w:p w14:paraId="5C366A30" w14:textId="5A1146C8" w:rsidR="008D0C12" w:rsidRDefault="008D0C12">
            <w:pPr>
              <w:pStyle w:val="BodyText"/>
            </w:pPr>
            <w:r>
              <w:t xml:space="preserve">You </w:t>
            </w:r>
            <w:r w:rsidR="003310C6">
              <w:t xml:space="preserve">might </w:t>
            </w:r>
            <w:r>
              <w:t>find as you continue the course that you want to share videos you find on the web or perhaps even your own</w:t>
            </w:r>
            <w:r w:rsidR="00E37CB1">
              <w:t xml:space="preserve">. </w:t>
            </w:r>
            <w:r>
              <w:t>If you’re up for the challeng</w:t>
            </w:r>
            <w:r w:rsidR="00494251">
              <w:t>e</w:t>
            </w:r>
            <w:r w:rsidR="00EF5111">
              <w:t>,</w:t>
            </w:r>
            <w:r w:rsidR="007708C9">
              <w:t xml:space="preserve"> </w:t>
            </w:r>
            <w:r>
              <w:t>consider recording a short video introduction and embed this in your blog post.</w:t>
            </w:r>
          </w:p>
          <w:p w14:paraId="5C366A31" w14:textId="1425C820" w:rsidR="008D0C12" w:rsidRDefault="008D0C12">
            <w:pPr>
              <w:pStyle w:val="BodyText"/>
            </w:pPr>
            <w:r>
              <w:t>Here is a tutorial on how to add a You</w:t>
            </w:r>
            <w:r w:rsidR="000D3C36">
              <w:t>T</w:t>
            </w:r>
            <w:r>
              <w:t>ube video or embed one of your own videos to your blog:</w:t>
            </w:r>
          </w:p>
          <w:p w14:paraId="770220F3" w14:textId="2B98AAF3" w:rsidR="000D3C36" w:rsidRDefault="000D3C36" w:rsidP="005756AD">
            <w:pPr>
              <w:pStyle w:val="BodyText"/>
              <w:numPr>
                <w:ilvl w:val="0"/>
                <w:numId w:val="15"/>
              </w:numPr>
            </w:pPr>
            <w:hyperlink r:id="rId27" w:history="1">
              <w:r w:rsidRPr="4501F6FB">
                <w:rPr>
                  <w:rStyle w:val="Hyperlink"/>
                  <w:i/>
                  <w:iCs/>
                </w:rPr>
                <w:t>Word</w:t>
              </w:r>
              <w:r w:rsidR="00045E7D" w:rsidRPr="4501F6FB">
                <w:rPr>
                  <w:rStyle w:val="Hyperlink"/>
                  <w:i/>
                  <w:iCs/>
                </w:rPr>
                <w:t>P</w:t>
              </w:r>
              <w:r w:rsidRPr="4501F6FB">
                <w:rPr>
                  <w:rStyle w:val="Hyperlink"/>
                  <w:i/>
                  <w:iCs/>
                </w:rPr>
                <w:t>ress How to Add Video to a Page or Post</w:t>
              </w:r>
            </w:hyperlink>
            <w:r w:rsidR="008950DB" w:rsidRPr="4501F6FB">
              <w:rPr>
                <w:i/>
                <w:iCs/>
              </w:rPr>
              <w:t xml:space="preserve"> </w:t>
            </w:r>
            <w:r w:rsidR="002A6EFF" w:rsidRPr="4501F6FB">
              <w:rPr>
                <w:i/>
                <w:iCs/>
              </w:rPr>
              <w:fldChar w:fldCharType="begin"/>
            </w:r>
            <w:r w:rsidR="00C33387" w:rsidRPr="4501F6FB">
              <w:rPr>
                <w:i/>
                <w:iCs/>
              </w:rPr>
              <w:instrText xml:space="preserve"> ADDIN ZOTERO_ITEM CSL_CITATION {"citationID":"voROe7xt","properties":{"formattedCitation":"(2021)","plainCitation":"(2021)","noteIndex":0},"citationItems":[{"id":252,"uris":["http://zotero.org/users/14693029/items/4T4BRAL9"],"itemData":{"id":252,"type":"motion_picture","medium":"Video","note":"author: Create WP Site ||","publisher":"YouTube","title":"WordPress. How to add video to a page or post","URL":"https://www.youtube-nocookie.com/embed/3hCMpnok2Kw","accessed":{"date-parts":[["2024",8,2]]},"issued":{"date-parts":[["2021",8,21]]}},"label":"page","suppress-author":true}],"schema":"https://github.com/citation-style-language/schema/raw/master/csl-citation.json"} </w:instrText>
            </w:r>
            <w:r w:rsidR="002A6EFF" w:rsidRPr="4501F6FB">
              <w:rPr>
                <w:i/>
                <w:iCs/>
              </w:rPr>
              <w:fldChar w:fldCharType="separate"/>
            </w:r>
            <w:r w:rsidR="002A6EFF" w:rsidRPr="005756AD">
              <w:rPr>
                <w:rFonts w:ascii="Aptos" w:hAnsi="Aptos"/>
              </w:rPr>
              <w:t>(2021)</w:t>
            </w:r>
            <w:r w:rsidR="002A6EFF" w:rsidRPr="4501F6FB">
              <w:rPr>
                <w:i/>
                <w:iCs/>
              </w:rPr>
              <w:fldChar w:fldCharType="end"/>
            </w:r>
          </w:p>
          <w:p w14:paraId="5C366A32" w14:textId="77777777" w:rsidR="008D0C12" w:rsidRDefault="008D0C12">
            <w:pPr>
              <w:pStyle w:val="BodyText"/>
            </w:pPr>
            <w:hyperlink r:id="rId28">
              <w:r>
                <w:rPr>
                  <w:rStyle w:val="Hyperlink"/>
                </w:rPr>
                <w:t>https://www.youtube-nocookie.com/embed/3hCMpnok2Kw</w:t>
              </w:r>
            </w:hyperlink>
          </w:p>
          <w:p w14:paraId="5C366A33" w14:textId="77777777" w:rsidR="008D0C12" w:rsidRDefault="008D0C12" w:rsidP="4501F6FB">
            <w:pPr>
              <w:pStyle w:val="ListBullet"/>
            </w:pPr>
            <w:r w:rsidRPr="00EF5111">
              <w:rPr>
                <w:b/>
                <w:bCs/>
                <w:kern w:val="2"/>
                <w:lang w:val="en-CA"/>
                <w14:ligatures w14:val="standardContextual"/>
              </w:rPr>
              <w:t>Publish</w:t>
            </w:r>
            <w:r>
              <w:t>!</w:t>
            </w:r>
          </w:p>
          <w:p w14:paraId="5C366A34" w14:textId="32B9661D" w:rsidR="008D0C12" w:rsidRDefault="008D0C12" w:rsidP="4501F6FB">
            <w:pPr>
              <w:pStyle w:val="ListBullet2"/>
            </w:pPr>
            <w:r>
              <w:t>Review your draft post</w:t>
            </w:r>
            <w:r w:rsidR="00AA0977">
              <w:t>,</w:t>
            </w:r>
            <w:r>
              <w:t xml:space="preserve"> and when you’re happy with what you’ve written cli</w:t>
            </w:r>
            <w:r w:rsidR="00AA0977">
              <w:t xml:space="preserve">ck </w:t>
            </w:r>
            <w:r>
              <w:t>“Publish post</w:t>
            </w:r>
            <w:r w:rsidR="00AA0977">
              <w:t>.</w:t>
            </w:r>
            <w:r>
              <w:t>”</w:t>
            </w:r>
          </w:p>
          <w:p w14:paraId="5C366A35" w14:textId="77777777" w:rsidR="008D0C12" w:rsidRPr="00713E28" w:rsidRDefault="008D0C12" w:rsidP="4501F6FB">
            <w:pPr>
              <w:pStyle w:val="ListBullet"/>
              <w:rPr>
                <w:b/>
                <w:bCs/>
              </w:rPr>
            </w:pPr>
            <w:r w:rsidRPr="00EF5111">
              <w:rPr>
                <w:b/>
                <w:bCs/>
                <w:kern w:val="2"/>
                <w:lang w:val="en-CA"/>
                <w14:ligatures w14:val="standardContextual"/>
              </w:rPr>
              <w:t>Share your blog</w:t>
            </w:r>
          </w:p>
          <w:p w14:paraId="5C366A36" w14:textId="77777777" w:rsidR="008D0C12" w:rsidRDefault="008D0C12" w:rsidP="4501F6FB">
            <w:pPr>
              <w:pStyle w:val="ListBullet2"/>
            </w:pPr>
            <w:r>
              <w:t>Add a category or tag for your post using the course tag: LDRS101</w:t>
            </w:r>
          </w:p>
          <w:p w14:paraId="5C366A37" w14:textId="77777777" w:rsidR="008D0C12" w:rsidRDefault="008D0C12" w:rsidP="4501F6FB">
            <w:pPr>
              <w:pStyle w:val="ListBullet2"/>
            </w:pPr>
            <w:r>
              <w:t>Post in the LDRS 101 Discourse forum to let your peers know the web address of your blog and ask them to post a comment. This will give you the opportunity to experience how comments function on your blog and to test if they are working properly.</w:t>
            </w:r>
          </w:p>
          <w:p w14:paraId="5C366A38" w14:textId="77777777" w:rsidR="008D0C12" w:rsidRPr="00713E28" w:rsidRDefault="008D0C12" w:rsidP="4501F6FB">
            <w:pPr>
              <w:pStyle w:val="ListBullet"/>
              <w:rPr>
                <w:b/>
                <w:bCs/>
              </w:rPr>
            </w:pPr>
            <w:r w:rsidRPr="00861244">
              <w:rPr>
                <w:b/>
                <w:bCs/>
                <w:kern w:val="2"/>
                <w:lang w:val="en-CA"/>
                <w14:ligatures w14:val="standardContextual"/>
              </w:rPr>
              <w:t>Additional Customizations</w:t>
            </w:r>
          </w:p>
          <w:p w14:paraId="5C366A39" w14:textId="0A024273" w:rsidR="008D0C12" w:rsidRPr="007F6BC4" w:rsidRDefault="4A3EEFDB">
            <w:pPr>
              <w:pStyle w:val="BodyText"/>
              <w:rPr>
                <w:color w:val="FF0000"/>
              </w:rPr>
            </w:pPr>
            <w:r w:rsidRPr="4501F6FB">
              <w:rPr>
                <w:color w:val="FF0000"/>
              </w:rPr>
              <w:t>[</w:t>
            </w:r>
            <w:r w:rsidR="008D0C12" w:rsidRPr="4501F6FB">
              <w:rPr>
                <w:color w:val="FF0000"/>
              </w:rPr>
              <w:t>//todo</w:t>
            </w:r>
          </w:p>
          <w:p w14:paraId="5C366A3A" w14:textId="2E75465C" w:rsidR="008D0C12" w:rsidRPr="007F6BC4" w:rsidRDefault="008D0C12">
            <w:pPr>
              <w:pStyle w:val="BodyText"/>
              <w:rPr>
                <w:color w:val="FF0000"/>
              </w:rPr>
            </w:pPr>
            <w:r w:rsidRPr="4501F6FB">
              <w:rPr>
                <w:color w:val="FF0000"/>
              </w:rPr>
              <w:t>Prote: This section will need to be updated after wordpress guides have been updated.</w:t>
            </w:r>
            <w:r w:rsidR="37A9B363" w:rsidRPr="4501F6FB">
              <w:rPr>
                <w:color w:val="FF0000"/>
              </w:rPr>
              <w:t>]</w:t>
            </w:r>
          </w:p>
          <w:p w14:paraId="5C366A3B" w14:textId="0FA1ABC8" w:rsidR="008D0C12" w:rsidRDefault="008D0C12">
            <w:pPr>
              <w:pStyle w:val="BodyText"/>
            </w:pPr>
            <w:r>
              <w:t xml:space="preserve">When you’re ready to start customizing your blog and </w:t>
            </w:r>
            <w:r w:rsidR="00F34EBF">
              <w:t>adding</w:t>
            </w:r>
            <w:r>
              <w:t xml:space="preserve"> content</w:t>
            </w:r>
            <w:r w:rsidR="00714E1C">
              <w:t>,</w:t>
            </w:r>
            <w:r>
              <w:t xml:space="preserve"> check out some tutorials available to you:</w:t>
            </w:r>
          </w:p>
          <w:p w14:paraId="5C366A3C" w14:textId="28CC5083" w:rsidR="008D0C12" w:rsidRPr="00713E28" w:rsidRDefault="008D0C12" w:rsidP="008D0C12">
            <w:pPr>
              <w:pStyle w:val="Compact"/>
              <w:numPr>
                <w:ilvl w:val="0"/>
                <w:numId w:val="2"/>
              </w:numPr>
              <w:rPr>
                <w:i/>
                <w:iCs/>
              </w:rPr>
            </w:pPr>
            <w:hyperlink r:id="rId29">
              <w:r w:rsidRPr="00713E28">
                <w:rPr>
                  <w:rStyle w:val="Hyperlink"/>
                  <w:i/>
                  <w:iCs/>
                </w:rPr>
                <w:t>TWU’s Word</w:t>
              </w:r>
              <w:r w:rsidR="00152DA3">
                <w:rPr>
                  <w:rStyle w:val="Hyperlink"/>
                  <w:i/>
                  <w:iCs/>
                </w:rPr>
                <w:t>P</w:t>
              </w:r>
              <w:r w:rsidRPr="00713E28">
                <w:rPr>
                  <w:rStyle w:val="Hyperlink"/>
                  <w:i/>
                  <w:iCs/>
                </w:rPr>
                <w:t>ress Support Page</w:t>
              </w:r>
            </w:hyperlink>
            <w:r w:rsidR="00713E28">
              <w:rPr>
                <w:rStyle w:val="Hyperlink"/>
                <w:i/>
                <w:iCs/>
                <w:sz w:val="24"/>
                <w:szCs w:val="24"/>
                <w:lang w:eastAsia="en-US"/>
              </w:rPr>
              <w:t xml:space="preserve"> </w:t>
            </w:r>
            <w:r w:rsidR="00713E28">
              <w:rPr>
                <w:rStyle w:val="Hyperlink"/>
              </w:rPr>
              <w:fldChar w:fldCharType="begin"/>
            </w:r>
            <w:r w:rsidR="00713E28">
              <w:rPr>
                <w:rStyle w:val="Hyperlink"/>
              </w:rPr>
              <w:instrText xml:space="preserve"> ADDIN ZOTERO_ITEM CSL_CITATION {"citationID":"aramceka86","properties":{"formattedCitation":"(n.d.)","plainCitation":"(n.d.)","noteIndex":0},"citationItems":[{"id":602,"uris":["http://zotero.org/users/14693029/items/SD3H7YYK"],"itemData":{"id":602,"type":"webpage","container-title":"WordPress Without Limits","title":"WordPress support guides","URL":"https://wordpress.com/support/","author":[{"family":"WordPress","given":""}]},"label":"page","suppress-author":true}],"schema":"https://github.com/citation-style-language/schema/raw/master/csl-citation.json"} </w:instrText>
            </w:r>
            <w:r w:rsidR="00713E28">
              <w:rPr>
                <w:rStyle w:val="Hyperlink"/>
              </w:rPr>
              <w:fldChar w:fldCharType="separate"/>
            </w:r>
            <w:r w:rsidR="00713E28" w:rsidRPr="00862DF6">
              <w:rPr>
                <w:rFonts w:ascii="Aptos" w:hAnsi="Aptos" w:cs="Times New Roman"/>
              </w:rPr>
              <w:t>(n.d.)</w:t>
            </w:r>
            <w:r w:rsidR="00713E28">
              <w:rPr>
                <w:rStyle w:val="Hyperlink"/>
              </w:rPr>
              <w:fldChar w:fldCharType="end"/>
            </w:r>
          </w:p>
          <w:p w14:paraId="5C366A3E" w14:textId="5323409F" w:rsidR="008D0C12" w:rsidRDefault="00FF690A" w:rsidP="008D0C12">
            <w:pPr>
              <w:pStyle w:val="Compact"/>
              <w:numPr>
                <w:ilvl w:val="0"/>
                <w:numId w:val="2"/>
              </w:numPr>
            </w:pPr>
            <w:hyperlink r:id="rId30">
              <w:r w:rsidRPr="00713E28">
                <w:rPr>
                  <w:rStyle w:val="Hyperlink"/>
                  <w:i/>
                  <w:iCs/>
                </w:rPr>
                <w:t>WordPress Support Guides</w:t>
              </w:r>
            </w:hyperlink>
            <w:r>
              <w:rPr>
                <w:rStyle w:val="Hyperlink"/>
              </w:rPr>
              <w:t xml:space="preserve"> </w:t>
            </w:r>
            <w:r>
              <w:rPr>
                <w:rStyle w:val="Hyperlink"/>
              </w:rPr>
              <w:fldChar w:fldCharType="begin"/>
            </w:r>
            <w:r w:rsidR="00C33387">
              <w:rPr>
                <w:rStyle w:val="Hyperlink"/>
              </w:rPr>
              <w:instrText xml:space="preserve"> ADDIN ZOTERO_ITEM CSL_CITATION {"citationID":"aramceka86","properties":{"formattedCitation":"(n.d.)","plainCitation":"(n.d.)","noteIndex":0},"citationItems":[{"id":602,"uris":["http://zotero.org/users/14693029/items/SD3H7YYK"],"itemData":{"id":602,"type":"webpage","container-title":"WordPress Without Limits","title":"WordPress support guides","URL":"https://wordpress.com/support/","author":[{"family":"WordPress","given":""}]},"label":"page","suppress-author":true}],"schema":"https://github.com/citation-style-language/schema/raw/master/csl-citation.json"} </w:instrText>
            </w:r>
            <w:r>
              <w:rPr>
                <w:rStyle w:val="Hyperlink"/>
              </w:rPr>
              <w:fldChar w:fldCharType="separate"/>
            </w:r>
            <w:r w:rsidR="00862DF6" w:rsidRPr="00862DF6">
              <w:rPr>
                <w:rFonts w:ascii="Aptos" w:hAnsi="Aptos" w:cs="Times New Roman"/>
              </w:rPr>
              <w:t>(n.d.)</w:t>
            </w:r>
            <w:r>
              <w:rPr>
                <w:rStyle w:val="Hyperlink"/>
              </w:rPr>
              <w:fldChar w:fldCharType="end"/>
            </w:r>
          </w:p>
          <w:p w14:paraId="5C366A3F" w14:textId="1D4E27C5" w:rsidR="008D0C12" w:rsidRDefault="00F87AAF" w:rsidP="008D0C12">
            <w:pPr>
              <w:pStyle w:val="Compact"/>
              <w:numPr>
                <w:ilvl w:val="0"/>
                <w:numId w:val="2"/>
              </w:numPr>
            </w:pPr>
            <w:hyperlink r:id="rId31">
              <w:r w:rsidRPr="00713E28">
                <w:rPr>
                  <w:rStyle w:val="Hyperlink"/>
                  <w:i/>
                  <w:iCs/>
                </w:rPr>
                <w:t>Start Here: WordPress Beginner</w:t>
              </w:r>
            </w:hyperlink>
            <w:r w:rsidR="00580A2A">
              <w:t xml:space="preserve"> </w:t>
            </w:r>
            <w:r>
              <w:fldChar w:fldCharType="begin"/>
            </w:r>
            <w:r w:rsidR="00C33387">
              <w:instrText xml:space="preserve"> ADDIN ZOTERO_ITEM CSL_CITATION {"citationID":"ai93iuv8uv","properties":{"formattedCitation":"(2016)","plainCitation":"(2016)","noteIndex":0},"citationItems":[{"id":606,"uris":["http://zotero.org/users/14693029/items/56AK8FTC"],"itemData":{"id":606,"type":"post-weblog","abstract":"Are you just getting started with WordPress? WPBeginner is the largest's WordPress resource guide for beginners. Free WordPress tutorials in plain English!","container-title":"WP Beginner","language":"en-US","title":"Start here - Your guide to WordPress","URL":"https://www.wpbeginner.com/start-here/","author":[{"family":"Balkhi","given":"Syed"}],"issued":{"date-parts":[["2016",11,16]]}},"label":"page","suppress-author":true}],"schema":"https://github.com/citation-style-language/schema/raw/master/csl-citation.json"} </w:instrText>
            </w:r>
            <w:r>
              <w:fldChar w:fldCharType="separate"/>
            </w:r>
            <w:r w:rsidR="00862DF6" w:rsidRPr="00862DF6">
              <w:rPr>
                <w:rFonts w:ascii="Aptos" w:hAnsi="Aptos" w:cs="Times New Roman"/>
              </w:rPr>
              <w:t>(2016)</w:t>
            </w:r>
            <w:r>
              <w:fldChar w:fldCharType="end"/>
            </w:r>
          </w:p>
          <w:p w14:paraId="5C366A40" w14:textId="77B479A3" w:rsidR="008D0C12" w:rsidRDefault="00580A2A" w:rsidP="008D0C12">
            <w:pPr>
              <w:pStyle w:val="Compact"/>
              <w:numPr>
                <w:ilvl w:val="0"/>
                <w:numId w:val="2"/>
              </w:numPr>
            </w:pPr>
            <w:hyperlink r:id="rId32">
              <w:r w:rsidRPr="00713E28">
                <w:rPr>
                  <w:rStyle w:val="Hyperlink"/>
                  <w:i/>
                  <w:iCs/>
                </w:rPr>
                <w:t>WordPress Tutorials; University of Victoria</w:t>
              </w:r>
            </w:hyperlink>
            <w:r>
              <w:t xml:space="preserve"> </w:t>
            </w:r>
            <w:r>
              <w:fldChar w:fldCharType="begin"/>
            </w:r>
            <w:r w:rsidR="00862DF6">
              <w:instrText xml:space="preserve"> ADDIN ZOTERO_ITEM CSL_CITATION {"citationID":"a2kskjlj8lg","properties":{"formattedCitation":"(n.d.)","plainCitation":"(n.d.)","noteIndex":0},"citationItems":[{"id":604,"uris":["http://zotero.org/users/14693029/items/4G32HA3T"],"itemData":{"id":604,"type":"webpage","container-title":"Online Academic Community","title":"WordPress tutorials","URL":"https://onlineacademiccommunity.uvic.ca/wordpress-tutorials/","author":[{"family":"University of Victoria","given":""}],"accessed":{"date-parts":[["2024",8,19]]}},"label":"page","suppress-author":true}],"schema":"https://github.com/citation-style-language/schema/raw/master/csl-citation.json"} </w:instrText>
            </w:r>
            <w:r>
              <w:fldChar w:fldCharType="separate"/>
            </w:r>
            <w:r w:rsidR="00862DF6" w:rsidRPr="00862DF6">
              <w:rPr>
                <w:rFonts w:ascii="Aptos" w:hAnsi="Aptos" w:cs="Times New Roman"/>
              </w:rPr>
              <w:t>(n.d.)</w:t>
            </w:r>
            <w:r>
              <w:fldChar w:fldCharType="end"/>
            </w:r>
          </w:p>
          <w:p w14:paraId="5C366A41" w14:textId="77777777" w:rsidR="008D0C12" w:rsidRDefault="008D0C12">
            <w:pPr>
              <w:pStyle w:val="BlockText"/>
            </w:pPr>
            <w:r>
              <w:t>If you are confused about anything it is always good to do an initial Google or YouTube search, reach out on Discourse, or email elearning@twu.ca</w:t>
            </w:r>
          </w:p>
        </w:tc>
      </w:tr>
    </w:tbl>
    <w:p w14:paraId="5C366A43" w14:textId="2A0AC9C9" w:rsidR="008D0C12" w:rsidRDefault="008D0C12">
      <w:pPr>
        <w:pStyle w:val="FirstParagraph"/>
      </w:pPr>
      <w:r>
        <w:t>Congratulations! You created your PLE for TWU!</w:t>
      </w:r>
    </w:p>
    <w:p w14:paraId="5C366A44" w14:textId="77777777" w:rsidR="008D0C12" w:rsidRDefault="008D0C12">
      <w:pPr>
        <w:pStyle w:val="Heading2"/>
      </w:pPr>
      <w:bookmarkStart w:id="17" w:name="my-digital-footprint"/>
      <w:bookmarkEnd w:id="14"/>
      <w:bookmarkEnd w:id="15"/>
      <w:r>
        <w:t>4.3 My Digital Footprint</w:t>
      </w:r>
    </w:p>
    <w:p w14:paraId="5C366A45" w14:textId="6F47C35F" w:rsidR="008D0C12" w:rsidRDefault="008D0C12">
      <w:pPr>
        <w:pStyle w:val="FirstParagraph"/>
      </w:pPr>
      <w:r>
        <w:t xml:space="preserve">Now that you have created your </w:t>
      </w:r>
      <w:r w:rsidR="00C5663E">
        <w:t>l</w:t>
      </w:r>
      <w:r>
        <w:t xml:space="preserve">earning </w:t>
      </w:r>
      <w:r w:rsidR="00C5663E">
        <w:t>blog</w:t>
      </w:r>
      <w:r>
        <w:t xml:space="preserve"> and introduced yourself online let’s take a closer look at the information about you available on the internet. Imagine if potential employers were to search for you online. What would they discover, and what would you prefer them to find? As we examine online identities in this topic, we will ask you to consider how you can improve your digital identity in support of your online learning, as well as future employment prospects.</w:t>
      </w:r>
    </w:p>
    <w:p w14:paraId="5C366A46" w14:textId="77777777" w:rsidR="008D0C12" w:rsidRDefault="008D0C12">
      <w:pPr>
        <w:pStyle w:val="BodyText"/>
      </w:pPr>
      <w:r>
        <w:t>First, let’s clarify some key terms.</w:t>
      </w:r>
    </w:p>
    <w:p w14:paraId="5C366A47" w14:textId="461C8D4E" w:rsidR="008D0C12" w:rsidRDefault="008D0C12">
      <w:pPr>
        <w:pStyle w:val="BodyText"/>
      </w:pPr>
      <w:r>
        <w:t>We need to distinguish between the technical and human elements of online identity. In this course we are more interested in the human side of online identity, but in part, this is determined by how technology automates the process of building your digital footprint.</w:t>
      </w:r>
    </w:p>
    <w:p w14:paraId="5C366A48" w14:textId="5DD8DC2F" w:rsidR="008D0C12" w:rsidRDefault="008D0C12">
      <w:pPr>
        <w:pStyle w:val="BlockText"/>
      </w:pPr>
      <w:r>
        <w:rPr>
          <w:b/>
          <w:bCs/>
        </w:rPr>
        <w:t>Digital identity</w:t>
      </w:r>
      <w:r>
        <w:t xml:space="preserve"> refers to the information utilized by computer systems to represent external entities, including a person, organization, application, or device. When used to describe an individual it encompasses a person’s compiled information and plays a crucial role in automating access to computer-based services, verifying identity online, and enabling computers to mediate relationships between entities. Digital identity for individuals is an aspect of a person’s social identity and can also be referred to as online identity. </w:t>
      </w:r>
      <w:r w:rsidR="0044591A">
        <w:fldChar w:fldCharType="begin"/>
      </w:r>
      <w:r w:rsidR="00862DF6">
        <w:instrText xml:space="preserve"> ADDIN ZOTERO_ITEM CSL_CITATION {"citationID":"a2kvlpinj9i","properties":{"formattedCitation":"(\\uc0\\u8220{}Digital Identity,\\uc0\\u8221{} 2024)","plainCitation":"(“Digital Identity,” 2024)","noteIndex":0},"citationItems":[{"id":253,"uris":["http://zotero.org/users/14693029/items/8MR3HQTY"],"itemData":{"id":253,"type":"entry-encyclopedia","abstract":"A digital identity is data stored on computer systems relating to an individual, organization, application, or device. For individuals, it involves the collection of personal data that is essential for facilitating automated access to digital services, confirming one's identity on the internet, and allowing digital systems to manage interactions between different parties. It is a component of a person's social identity in the digital realm, often referred to as their online identity.\nDigital identities are composed of the full range of data produced by a person's activities on the internet, which may include usernames and passwords, search histories, dates of birth, social security numbers, and records of online purchases. When such personal information is accessible in the public domain, it can be used by others to piece together a person's offline identity. Furthermore, this information can be compiled to construct a \"data double\"—a comprehensive profile created from a person's scattered digital footprints across various platforms. These profiles are instrumental in enabling personalized experiences on the internet and within different digital services.\nShould the exchange of personal data for online content and services become a practice of the past, an alternative transactional model must emerge. As the internet becomes more attuned to privacy concerns, media publishers, application developers, and online retailers are re-evaluating their strategies, sometimes reinventing their business models completely. Increasingly, the trend is shifting towards monetizing online offerings directly, with users being asked to pay for access through subscriptions and other forms of payment, moving away from the reliance on collecting personal data.\nNavigating the legal and societal implications of digital identity is intricate and fraught with challenges. Misrepresenting one's legal identity in the digital realm can pose numerous threats to a society increasingly reliant on digital interactions, opening doors for various illicit activities. Criminals, fraudsters, and terrorists could exploit these vulnerabilities to perpetrate crimes that can affect the virtual domain, the physical world, or both.","container-title":"Wikipedia","language":"en","license":"Creative Commons Attribution-ShareAlike License","note":"Page Version ID: 1233884165","source":"Wikipedia","title":"Digital identity","URL":"https://en.wikipedia.org/w/index.php?title=Digital_identity&amp;oldid=1233884165","issued":{"date-parts":[["2024",7,11]]}}}],"schema":"https://github.com/citation-style-language/schema/raw/master/csl-citation.json"} </w:instrText>
      </w:r>
      <w:r w:rsidR="0044591A">
        <w:fldChar w:fldCharType="separate"/>
      </w:r>
      <w:r w:rsidR="00862DF6" w:rsidRPr="00862DF6">
        <w:rPr>
          <w:rFonts w:ascii="Aptos" w:hAnsi="Aptos" w:cs="Times New Roman"/>
        </w:rPr>
        <w:t>(“Digital Identity,” 2024)</w:t>
      </w:r>
      <w:r w:rsidR="0044591A">
        <w:fldChar w:fldCharType="end"/>
      </w:r>
    </w:p>
    <w:p w14:paraId="5C366A49" w14:textId="6EF4CC35" w:rsidR="008D0C12" w:rsidRDefault="008D0C12">
      <w:pPr>
        <w:pStyle w:val="BlockText"/>
      </w:pPr>
      <w:r>
        <w:rPr>
          <w:b/>
          <w:bCs/>
        </w:rPr>
        <w:t>Digital footprint</w:t>
      </w:r>
      <w:r>
        <w:t xml:space="preserve"> or digital shadow refers to one’s unique set of traceable digital activities, actions, contributions, and communications manifested on the </w:t>
      </w:r>
      <w:r w:rsidR="00802423">
        <w:t>i</w:t>
      </w:r>
      <w:r>
        <w:t>nternet or digital devices. Digital footprints can be classified as either passive or active. The former is composed of a user’s web</w:t>
      </w:r>
      <w:r w:rsidR="00802423">
        <w:t xml:space="preserve"> </w:t>
      </w:r>
      <w:r>
        <w:t xml:space="preserve">browsing activity and information stored as cookies. The latter is often released deliberately by a user to share information on websites or social media. While the term usually applies to a person, a digital footprint can also refer to a business, organization or corporation. </w:t>
      </w:r>
      <w:r w:rsidR="001967BC">
        <w:fldChar w:fldCharType="begin"/>
      </w:r>
      <w:r w:rsidR="00862DF6">
        <w:instrText xml:space="preserve"> ADDIN ZOTERO_ITEM CSL_CITATION {"citationID":"a7o9qd8l2f","properties":{"formattedCitation":"(\\uc0\\u8220{}Digital Footprint,\\uc0\\u8221{} n.d.)","plainCitation":"(“Digital Footprint,” n.d.)","noteIndex":0},"citationItems":[{"id":255,"uris":["http://zotero.org/users/14693029/items/X9G783D4"],"itemData":{"id":255,"type":"entry-encyclopedia","abstract":"Digital footprint or digital shadow refers to one's unique set of traceable digital activities, actions, contributions, and communications manifested on the Internet or digital devices. Digital footprints can be classified as either passive or active. The former is composed of a user's web-browsing activity and information stored as cookies. The latter is often released deliberately by a user to share information on websites or social media. While the term usually applies to a person, a digital footprint can also refer to a business, organization or corporation.\nThe use of a digital footprint has both positive and negative consequences. On one side, it is the subject of many privacy issues. For example, without an individual's authorization, strangers can piece together information about that individual by only using search engines. Corporations are also able to produce customized ads based on browsing history. On the other hand, others can reap the benefits by profiting off their digital footprint as social media influencers. Furthermore, employers use a candidate's digital footprint for online vetting and assessing fit due to its reduced cost and accessibility. Between two equal candidates, a candidate with a positive digital footprint may have an advantage. As technology usage becomes more widespread, even children generate larger digital footprints with potential positive and negative consequences such as college admissions. Since it is hard not to have a digital footprint, it is in one's best interest to create a positive one.","container-title":"Wikipedia","language":"en","license":"Creative Commons Attribution-ShareAlike License","note":"Page Version ID: 1235668109","title":"Digital footprint","URL":"https://en.wikipedia.org/w/index.php?title=Digital_footprint&amp;oldid=1235667942","accessed":{"date-parts":[["2024",8,4]]},"issued":{"literal":"n.d."}}}],"schema":"https://github.com/citation-style-language/schema/raw/master/csl-citation.json"} </w:instrText>
      </w:r>
      <w:r w:rsidR="001967BC">
        <w:fldChar w:fldCharType="separate"/>
      </w:r>
      <w:r w:rsidR="00862DF6" w:rsidRPr="00862DF6">
        <w:rPr>
          <w:rFonts w:ascii="Aptos" w:hAnsi="Aptos" w:cs="Times New Roman"/>
        </w:rPr>
        <w:t>(“Digital Footprint,” n.d.)</w:t>
      </w:r>
      <w:r w:rsidR="001967BC">
        <w:fldChar w:fldCharType="end"/>
      </w:r>
    </w:p>
    <w:p w14:paraId="5C366A4A" w14:textId="77777777" w:rsidR="008D0C12" w:rsidRDefault="008D0C12">
      <w:pPr>
        <w:pStyle w:val="Heading3"/>
      </w:pPr>
      <w:bookmarkStart w:id="18" w:name="activity-what-is-a-digital-footprint"/>
      <w:r>
        <w:t>4.3.1 Activity: What Is a Digital Footprint?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4E" w14:textId="77777777" w:rsidTr="008950DB">
        <w:trPr>
          <w:cantSplit/>
        </w:trPr>
        <w:tc>
          <w:tcPr>
            <w:tcW w:w="0" w:type="auto"/>
            <w:tcMar>
              <w:left w:w="144" w:type="dxa"/>
            </w:tcMar>
          </w:tcPr>
          <w:p w14:paraId="5C366A4B" w14:textId="77777777" w:rsidR="008D0C12" w:rsidRDefault="008D0C12">
            <w:pPr>
              <w:pStyle w:val="FirstParagraph"/>
              <w:spacing w:before="16" w:after="64"/>
            </w:pPr>
          </w:p>
          <w:p w14:paraId="5C366A4C" w14:textId="7A043BFC" w:rsidR="008D0C12" w:rsidRDefault="008D0C12" w:rsidP="007932E3">
            <w:pPr>
              <w:pStyle w:val="ListBullet"/>
            </w:pPr>
            <w:r w:rsidRPr="007932E3">
              <w:rPr>
                <w:b/>
                <w:bCs/>
                <w:kern w:val="2"/>
                <w:lang w:val="en-CA"/>
                <w14:ligatures w14:val="standardContextual"/>
              </w:rPr>
              <w:t>Watch</w:t>
            </w:r>
            <w:r>
              <w:t xml:space="preserve"> </w:t>
            </w:r>
            <w:hyperlink r:id="rId33" w:history="1">
              <w:r w:rsidR="00121F3F" w:rsidRPr="007932E3">
                <w:rPr>
                  <w:rStyle w:val="Hyperlink"/>
                  <w:i/>
                  <w:iCs/>
                  <w:kern w:val="2"/>
                  <w:lang w:val="en-CA"/>
                  <w14:ligatures w14:val="standardContextual"/>
                </w:rPr>
                <w:t>What is a Digital Footprint?</w:t>
              </w:r>
            </w:hyperlink>
            <w:r w:rsidR="001013B1">
              <w:rPr>
                <w:i/>
                <w:iCs/>
                <w:kern w:val="2"/>
                <w:sz w:val="24"/>
                <w:szCs w:val="24"/>
                <w:lang w:val="en-CA" w:eastAsia="en-US"/>
                <w14:ligatures w14:val="standardContextual"/>
              </w:rPr>
              <w:t xml:space="preserve"> </w:t>
            </w:r>
            <w:r w:rsidR="00A57020">
              <w:fldChar w:fldCharType="begin"/>
            </w:r>
            <w:r w:rsidR="0027307D">
              <w:instrText xml:space="preserve"> ADDIN ZOTERO_ITEM CSL_CITATION {"citationID":"a5t2kt5f7h","properties":{"formattedCitation":"(2021)","plainCitation":"(2021)","noteIndex":0},"citationItems":[{"id":257,"uris":["http://zotero.org/users/14693029/items/8SUZMVID"],"itemData":{"id":257,"type":"motion_picture","medium":"Video","note":"author: LPUB Academic Center ||","publisher":"YouTube","title":"What is a digital footprint?","URL":"https://www.youtube-nocookie.com/embed/dmQGq_FNBpE","accessed":{"date-parts":[["2024",8,3]]},"issued":{"date-parts":[["2021",8,14]]}},"label":"page","suppress-author":true}],"schema":"https://github.com/citation-style-language/schema/raw/master/csl-citation.json"} </w:instrText>
            </w:r>
            <w:r w:rsidR="00A57020">
              <w:fldChar w:fldCharType="separate"/>
            </w:r>
            <w:r w:rsidR="0027307D" w:rsidRPr="0027307D">
              <w:rPr>
                <w:rFonts w:ascii="Aptos" w:hAnsi="Aptos" w:cs="Times New Roman"/>
              </w:rPr>
              <w:t>(2021)</w:t>
            </w:r>
            <w:r w:rsidR="00A57020">
              <w:fldChar w:fldCharType="end"/>
            </w:r>
            <w:r w:rsidR="00A57020">
              <w:t xml:space="preserve"> </w:t>
            </w:r>
            <w:r>
              <w:t>and consider the steps you would take to control your digital footprint.</w:t>
            </w:r>
          </w:p>
          <w:p w14:paraId="5C366A4D" w14:textId="77777777" w:rsidR="008D0C12" w:rsidRDefault="008D0C12">
            <w:pPr>
              <w:pStyle w:val="BodyText"/>
              <w:spacing w:after="16"/>
            </w:pPr>
            <w:hyperlink r:id="rId34">
              <w:r>
                <w:rPr>
                  <w:rStyle w:val="Hyperlink"/>
                </w:rPr>
                <w:t>https://www.youtube-nocookie.com/embed/dmQGq_FNBpE</w:t>
              </w:r>
            </w:hyperlink>
          </w:p>
        </w:tc>
      </w:tr>
    </w:tbl>
    <w:p w14:paraId="5C366A4F" w14:textId="2A6970CA" w:rsidR="008D0C12" w:rsidRDefault="008D0C12">
      <w:pPr>
        <w:pStyle w:val="Heading3"/>
      </w:pPr>
      <w:bookmarkStart w:id="19" w:name="Xf1b6df09d93dc352022de19c7467edf93977e61"/>
      <w:bookmarkEnd w:id="18"/>
      <w:r>
        <w:t>4.3.2 Activity: Who Am I Online</w:t>
      </w:r>
      <w:r w:rsidR="00475B71">
        <w:t xml:space="preserve"> </w:t>
      </w:r>
      <w:r>
        <w:t>…</w:t>
      </w:r>
      <w:r w:rsidR="00475B71">
        <w:t xml:space="preserve"> </w:t>
      </w:r>
      <w:r>
        <w:t>and Why Should I Care?</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63" w14:textId="77777777" w:rsidTr="008950DB">
        <w:trPr>
          <w:cantSplit/>
        </w:trPr>
        <w:tc>
          <w:tcPr>
            <w:tcW w:w="0" w:type="auto"/>
            <w:tcMar>
              <w:left w:w="144" w:type="dxa"/>
            </w:tcMar>
          </w:tcPr>
          <w:p w14:paraId="5C366A50" w14:textId="77777777" w:rsidR="008D0C12" w:rsidRDefault="008D0C12">
            <w:pPr>
              <w:pStyle w:val="FirstParagraph"/>
              <w:spacing w:before="16" w:after="64"/>
            </w:pPr>
          </w:p>
          <w:p w14:paraId="5C366A51" w14:textId="773CE3C4" w:rsidR="008D0C12" w:rsidRDefault="008D0C12" w:rsidP="007932E3">
            <w:pPr>
              <w:pStyle w:val="ListBullet"/>
            </w:pPr>
            <w:r w:rsidRPr="007932E3">
              <w:rPr>
                <w:b/>
                <w:bCs/>
                <w:kern w:val="2"/>
                <w:lang w:val="en-CA"/>
                <w14:ligatures w14:val="standardContextual"/>
              </w:rPr>
              <w:t>Read</w:t>
            </w:r>
            <w:r>
              <w:t xml:space="preserve"> the following:</w:t>
            </w:r>
          </w:p>
          <w:commentRangeStart w:id="20"/>
          <w:commentRangeStart w:id="21"/>
          <w:commentRangeStart w:id="22"/>
          <w:p w14:paraId="5C366A52" w14:textId="7666E3B4" w:rsidR="008D0C12" w:rsidRDefault="00FA4DBE" w:rsidP="008D0C12">
            <w:pPr>
              <w:pStyle w:val="Compact"/>
              <w:numPr>
                <w:ilvl w:val="0"/>
                <w:numId w:val="2"/>
              </w:numPr>
            </w:pPr>
            <w:r w:rsidRPr="00942A3F">
              <w:fldChar w:fldCharType="begin"/>
            </w:r>
            <w:r w:rsidR="00690C47">
              <w:rPr>
                <w:i/>
                <w:iCs/>
              </w:rPr>
              <w:instrText xml:space="preserve">HYPERLINK "https://d.docs.live.net/858737418db85568/Desktop/Trinity%20Leadership%20MA/_LDRS%20101/assets/u4/U4_Understanding-your-Online-Identity-An-Overview-of-Identity.pdf" \h </w:instrText>
            </w:r>
            <w:r w:rsidRPr="00942A3F">
              <w:fldChar w:fldCharType="separate"/>
            </w:r>
            <w:r w:rsidR="00690C47">
              <w:rPr>
                <w:rStyle w:val="Hyperlink"/>
                <w:i/>
                <w:iCs/>
              </w:rPr>
              <w:t>Understanding Your Online Identity</w:t>
            </w:r>
            <w:r w:rsidRPr="00942A3F">
              <w:rPr>
                <w:rStyle w:val="Hyperlink"/>
                <w:i/>
                <w:iCs/>
              </w:rPr>
              <w:fldChar w:fldCharType="end"/>
            </w:r>
            <w:commentRangeEnd w:id="20"/>
            <w:r w:rsidR="00807DF4">
              <w:rPr>
                <w:rStyle w:val="CommentReference"/>
                <w:kern w:val="2"/>
                <w:lang w:val="en-CA" w:eastAsia="en-US"/>
                <w14:ligatures w14:val="standardContextual"/>
              </w:rPr>
              <w:commentReference w:id="20"/>
            </w:r>
            <w:commentRangeEnd w:id="21"/>
            <w:r w:rsidR="00DA294F">
              <w:rPr>
                <w:rStyle w:val="CommentReference"/>
                <w:kern w:val="2"/>
                <w:lang w:val="en-CA" w:eastAsia="en-US"/>
                <w14:ligatures w14:val="standardContextual"/>
              </w:rPr>
              <w:commentReference w:id="21"/>
            </w:r>
            <w:commentRangeEnd w:id="22"/>
            <w:r w:rsidR="006F1338">
              <w:rPr>
                <w:rStyle w:val="CommentReference"/>
                <w:kern w:val="2"/>
                <w:lang w:val="en-CA" w:eastAsia="en-US"/>
                <w14:ligatures w14:val="standardContextual"/>
              </w:rPr>
              <w:commentReference w:id="22"/>
            </w:r>
            <w:r w:rsidR="00690C47">
              <w:t xml:space="preserve"> </w:t>
            </w:r>
            <w:r w:rsidR="00690C47">
              <w:fldChar w:fldCharType="begin"/>
            </w:r>
            <w:r w:rsidR="0027307D">
              <w:instrText xml:space="preserve"> ADDIN ZOTERO_ITEM CSL_CITATION {"citationID":"a10sjpsmrnu","properties":{"formattedCitation":"(2017)","plainCitation":"(2017)","noteIndex":0},"citationItems":[{"id":261,"uris":["http://zotero.org/users/14693029/items/F9CGZHIQ"],"itemData":{"id":261,"type":"webpage","title":"Understanding your online identity","URL":"https://www.internetsociety.org/wp-content/uploads/2017/11/Understanding-your-Online-Identity-An-Overview-of-Identity.pdf","author":[{"literal":"Internet Society"}],"issued":{"date-parts":[["2017"]]}},"label":"page","suppress-author":true}],"schema":"https://github.com/citation-style-language/schema/raw/master/csl-citation.json"} </w:instrText>
            </w:r>
            <w:r w:rsidR="00690C47">
              <w:fldChar w:fldCharType="separate"/>
            </w:r>
            <w:r w:rsidR="0027307D" w:rsidRPr="0027307D">
              <w:rPr>
                <w:rFonts w:ascii="Aptos" w:hAnsi="Aptos" w:cs="Times New Roman"/>
              </w:rPr>
              <w:t>(2017)</w:t>
            </w:r>
            <w:r w:rsidR="00690C47">
              <w:fldChar w:fldCharType="end"/>
            </w:r>
          </w:p>
          <w:p w14:paraId="5C366A53" w14:textId="206B62EC" w:rsidR="008D0C12" w:rsidRPr="00942A3F" w:rsidRDefault="00865F91" w:rsidP="008D0C12">
            <w:pPr>
              <w:pStyle w:val="Compact"/>
              <w:numPr>
                <w:ilvl w:val="0"/>
                <w:numId w:val="2"/>
              </w:numPr>
              <w:rPr>
                <w:i/>
                <w:iCs/>
              </w:rPr>
            </w:pPr>
            <w:hyperlink r:id="rId35">
              <w:r>
                <w:rPr>
                  <w:rStyle w:val="Hyperlink"/>
                  <w:i/>
                  <w:iCs/>
                </w:rPr>
                <w:t>How To Manage Your Digital Footprint in 2024: 20 Tips for Students</w:t>
              </w:r>
            </w:hyperlink>
            <w:r>
              <w:rPr>
                <w:rStyle w:val="Hyperlink"/>
                <w:i/>
                <w:iCs/>
              </w:rPr>
              <w:t xml:space="preserve"> </w:t>
            </w:r>
            <w:r w:rsidR="00EB1ED3">
              <w:rPr>
                <w:rStyle w:val="Hyperlink"/>
                <w:i/>
                <w:iCs/>
              </w:rPr>
              <w:fldChar w:fldCharType="begin"/>
            </w:r>
            <w:r w:rsidR="00BE6E2B">
              <w:rPr>
                <w:rStyle w:val="Hyperlink"/>
                <w:i/>
                <w:iCs/>
              </w:rPr>
              <w:instrText xml:space="preserve"> ADDIN ZOTERO_ITEM CSL_CITATION {"citationID":"a1viu5d8306","properties":{"formattedCitation":"(2022)","plainCitation":"(2022)","noteIndex":0},"citationItems":[{"id":259,"uris":["http://zotero.org/users/14693029/items/X5NRTLWL"],"itemData":{"id":259,"type":"webpage","abstract":"Going online — from checking direct messages to scrolling through your newsfeed to reading online news — has become part and parcel of day-to-day life. Consequently, this translates to huge amounts of...","container-title":"Research.com","language":"en","title":"How to manage your digital footprint in 2024: 20 tips for students","title-short":"How To Manage Your Digital Footprint in 2024","URL":"https://research.com/education/how-to-manage-digital-footprint","author":[{"literal":"Bouchrika, I."}],"accessed":{"date-parts":[["2024",8,3]]},"issued":{"date-parts":[["2022",3,28]]}},"label":"page","suppress-author":true}],"schema":"https://github.com/citation-style-language/schema/raw/master/csl-citation.json"} </w:instrText>
            </w:r>
            <w:r w:rsidR="00EB1ED3">
              <w:rPr>
                <w:rStyle w:val="Hyperlink"/>
                <w:i/>
                <w:iCs/>
              </w:rPr>
              <w:fldChar w:fldCharType="separate"/>
            </w:r>
            <w:r w:rsidR="0027307D" w:rsidRPr="0027307D">
              <w:rPr>
                <w:rFonts w:ascii="Aptos" w:hAnsi="Aptos" w:cs="Times New Roman"/>
              </w:rPr>
              <w:t>(2022)</w:t>
            </w:r>
            <w:r w:rsidR="00EB1ED3">
              <w:rPr>
                <w:rStyle w:val="Hyperlink"/>
                <w:i/>
                <w:iCs/>
              </w:rPr>
              <w:fldChar w:fldCharType="end"/>
            </w:r>
          </w:p>
          <w:p w14:paraId="5C366A54" w14:textId="77777777" w:rsidR="008D0C12" w:rsidRPr="00942A3F" w:rsidRDefault="008D0C12" w:rsidP="00942A3F">
            <w:pPr>
              <w:pStyle w:val="ListBullet"/>
              <w:rPr>
                <w:b/>
                <w:bCs/>
              </w:rPr>
            </w:pPr>
            <w:r w:rsidRPr="00942A3F">
              <w:rPr>
                <w:b/>
                <w:bCs/>
                <w:kern w:val="2"/>
                <w:lang w:val="en-CA"/>
                <w14:ligatures w14:val="standardContextual"/>
              </w:rPr>
              <w:t>Questions to Consider</w:t>
            </w:r>
          </w:p>
          <w:p w14:paraId="5C366A55" w14:textId="52BEB5D9" w:rsidR="008D0C12" w:rsidRDefault="008D0C12" w:rsidP="008D0C12">
            <w:pPr>
              <w:pStyle w:val="Compact"/>
              <w:numPr>
                <w:ilvl w:val="0"/>
                <w:numId w:val="2"/>
              </w:numPr>
            </w:pPr>
            <w:r>
              <w:t>How does your real</w:t>
            </w:r>
            <w:r w:rsidR="00807DF4">
              <w:t xml:space="preserve"> </w:t>
            </w:r>
            <w:r>
              <w:t>world identity differ from your online identity?</w:t>
            </w:r>
          </w:p>
          <w:p w14:paraId="5C366A56" w14:textId="77777777" w:rsidR="008D0C12" w:rsidRDefault="008D0C12" w:rsidP="008D0C12">
            <w:pPr>
              <w:pStyle w:val="Compact"/>
              <w:numPr>
                <w:ilvl w:val="0"/>
                <w:numId w:val="2"/>
              </w:numPr>
            </w:pPr>
            <w:r>
              <w:t>What factors inhibit or support the sharing of information in building an online identity?</w:t>
            </w:r>
          </w:p>
          <w:p w14:paraId="5C366A57" w14:textId="77777777" w:rsidR="008D0C12" w:rsidRDefault="008D0C12" w:rsidP="008D0C12">
            <w:pPr>
              <w:pStyle w:val="Compact"/>
              <w:numPr>
                <w:ilvl w:val="0"/>
                <w:numId w:val="2"/>
              </w:numPr>
            </w:pPr>
            <w:r>
              <w:t>What is the value of an online identity for learning?</w:t>
            </w:r>
          </w:p>
          <w:p w14:paraId="40BABC72" w14:textId="77777777" w:rsidR="000E5754" w:rsidRDefault="000E5754" w:rsidP="000E5754">
            <w:pPr>
              <w:pStyle w:val="Compact"/>
            </w:pPr>
          </w:p>
          <w:p w14:paraId="5C366A58" w14:textId="6F6CCA7A" w:rsidR="008D0C12" w:rsidRPr="000E5754" w:rsidRDefault="008D0C12" w:rsidP="007932E3">
            <w:pPr>
              <w:pStyle w:val="Compact"/>
            </w:pPr>
            <w:r w:rsidRPr="007932E3">
              <w:t>Reminder:</w:t>
            </w:r>
            <w:r w:rsidRPr="000E5754">
              <w:t xml:space="preserve"> </w:t>
            </w:r>
            <w:r w:rsidRPr="007932E3">
              <w:t>As you view online resources in this course, feel free to annotate and discuss web resources publicly in support of your learning (</w:t>
            </w:r>
            <w:r w:rsidR="00BE2D22" w:rsidRPr="007932E3">
              <w:t xml:space="preserve">e.g., </w:t>
            </w:r>
            <w:r w:rsidR="00DC385A" w:rsidRPr="007932E3">
              <w:t>using d</w:t>
            </w:r>
            <w:r w:rsidRPr="007932E3">
              <w:t xml:space="preserve">igital </w:t>
            </w:r>
            <w:r w:rsidR="00DC385A" w:rsidRPr="007932E3">
              <w:t>t</w:t>
            </w:r>
            <w:r w:rsidRPr="007932E3">
              <w:t>ools</w:t>
            </w:r>
            <w:r w:rsidR="00DC385A" w:rsidRPr="007932E3">
              <w:t xml:space="preserve"> such as</w:t>
            </w:r>
            <w:r w:rsidRPr="007932E3">
              <w:t xml:space="preserve"> Hypothes.is, Discourse, WordPress,</w:t>
            </w:r>
            <w:r w:rsidR="00DC385A" w:rsidRPr="007932E3">
              <w:t xml:space="preserve"> or others</w:t>
            </w:r>
            <w:r w:rsidRPr="007932E3">
              <w:t>)</w:t>
            </w:r>
            <w:r w:rsidR="00DC385A" w:rsidRPr="007932E3">
              <w:t>.</w:t>
            </w:r>
          </w:p>
          <w:p w14:paraId="5C366A59" w14:textId="38D01728" w:rsidR="008D0C12" w:rsidRDefault="008D0C12">
            <w:pPr>
              <w:pStyle w:val="FirstParagraph"/>
            </w:pPr>
            <w:r>
              <w:t>In addition to evaluating who you are online, ask yourself, “</w:t>
            </w:r>
            <w:r w:rsidR="000E5754">
              <w:t>w</w:t>
            </w:r>
            <w:r>
              <w:t xml:space="preserve">hy </w:t>
            </w:r>
            <w:r w:rsidR="000E5754">
              <w:t>s</w:t>
            </w:r>
            <w:r>
              <w:t xml:space="preserve">hould I </w:t>
            </w:r>
            <w:r w:rsidR="000E5754">
              <w:t>c</w:t>
            </w:r>
            <w:r>
              <w:t>are?”</w:t>
            </w:r>
          </w:p>
          <w:p w14:paraId="5C366A5A" w14:textId="76942EBD" w:rsidR="008D0C12" w:rsidRDefault="00C34407" w:rsidP="007932E3">
            <w:pPr>
              <w:pStyle w:val="ListBullet"/>
            </w:pPr>
            <w:r w:rsidRPr="007932E3">
              <w:rPr>
                <w:b/>
                <w:bCs/>
                <w:kern w:val="2"/>
                <w:lang w:val="en-CA"/>
                <w14:ligatures w14:val="standardContextual"/>
              </w:rPr>
              <w:t>W</w:t>
            </w:r>
            <w:r w:rsidR="008D0C12" w:rsidRPr="007932E3">
              <w:rPr>
                <w:b/>
                <w:bCs/>
                <w:kern w:val="2"/>
                <w:lang w:val="en-CA"/>
                <w14:ligatures w14:val="standardContextual"/>
              </w:rPr>
              <w:t>atch</w:t>
            </w:r>
            <w:r>
              <w:t>:</w:t>
            </w:r>
            <w:r w:rsidR="008D0C12">
              <w:t xml:space="preserve"> </w:t>
            </w:r>
            <w:hyperlink r:id="rId36">
              <w:r w:rsidR="008D0C12">
                <w:rPr>
                  <w:rStyle w:val="Hyperlink"/>
                  <w:i/>
                  <w:iCs/>
                </w:rPr>
                <w:t>Four Reasons to Care About Your Digital Footprint</w:t>
              </w:r>
            </w:hyperlink>
            <w:r w:rsidR="008D0C12">
              <w:t xml:space="preserve"> </w:t>
            </w:r>
            <w:r w:rsidR="000F6979">
              <w:fldChar w:fldCharType="begin"/>
            </w:r>
            <w:r w:rsidR="0027307D">
              <w:instrText xml:space="preserve"> ADDIN ZOTERO_ITEM CSL_CITATION {"citationID":"a1c8ijqbsa8","properties":{"formattedCitation":"(2016)","plainCitation":"(2016)","noteIndex":0},"citationItems":[{"id":262,"uris":["http://zotero.org/users/14693029/items/Y5YH3SDG"],"itemData":{"id":262,"type":"motion_picture","medium":"Video","note":"author: Internet Society ||","publisher":"YouTube","title":"Four reasons to care about your digital footprint","URL":"https://www.youtube.com/watch?v=Ro_LlRg8rGg","accessed":{"date-parts":[["2024",8,3]]},"issued":{"date-parts":[["2016",1,12]]}},"label":"page","suppress-author":true}],"schema":"https://github.com/citation-style-language/schema/raw/master/csl-citation.json"} </w:instrText>
            </w:r>
            <w:r w:rsidR="000F6979">
              <w:fldChar w:fldCharType="separate"/>
            </w:r>
            <w:r w:rsidR="0027307D" w:rsidRPr="0027307D">
              <w:rPr>
                <w:rFonts w:ascii="Aptos" w:hAnsi="Aptos" w:cs="Times New Roman"/>
              </w:rPr>
              <w:t>(2016)</w:t>
            </w:r>
            <w:r w:rsidR="000F6979">
              <w:fldChar w:fldCharType="end"/>
            </w:r>
            <w:r w:rsidR="00D22CE3">
              <w:t>,</w:t>
            </w:r>
            <w:r w:rsidR="000F6979">
              <w:t xml:space="preserve"> and then select from the following resources to inform your views:</w:t>
            </w:r>
          </w:p>
          <w:p w14:paraId="5C366A5C" w14:textId="1CDC3BE1" w:rsidR="008D0C12" w:rsidRDefault="008D0C12">
            <w:pPr>
              <w:pStyle w:val="BodyText"/>
            </w:pPr>
            <w:hyperlink r:id="rId37">
              <w:r>
                <w:rPr>
                  <w:rStyle w:val="Hyperlink"/>
                </w:rPr>
                <w:t>https://www.youtube-nocookie.com/embed/Ro_LlRg8rGg</w:t>
              </w:r>
            </w:hyperlink>
          </w:p>
          <w:p w14:paraId="5C366A5D" w14:textId="50D8E380" w:rsidR="008D0C12" w:rsidRDefault="00375A81" w:rsidP="007932E3">
            <w:pPr>
              <w:pStyle w:val="ListBullet2"/>
            </w:pPr>
            <w:hyperlink r:id="rId38">
              <w:r w:rsidRPr="007932E3">
                <w:rPr>
                  <w:rStyle w:val="Hyperlink"/>
                  <w:i/>
                  <w:iCs/>
                  <w:kern w:val="2"/>
                  <w:lang w:val="en-CA"/>
                  <w14:ligatures w14:val="standardContextual"/>
                </w:rPr>
                <w:t>Students Turn to Internet to Build Online Presence, Showcase Work</w:t>
              </w:r>
            </w:hyperlink>
            <w:r w:rsidR="008D0C12">
              <w:t xml:space="preserve"> </w:t>
            </w:r>
            <w:r>
              <w:fldChar w:fldCharType="begin"/>
            </w:r>
            <w:r w:rsidR="0027307D">
              <w:instrText xml:space="preserve"> ADDIN ZOTERO_ITEM CSL_CITATION {"citationID":"a21gopmqte4","properties":{"formattedCitation":"(2013)","plainCitation":"(2013)","noteIndex":0},"citationItems":[{"id":263,"uris":["http://zotero.org/users/14693029/items/DQR3QIXQ"],"itemData":{"id":263,"type":"webpage","abstract":"Today, students are facing a different kind of job market than they did in the past. Employers are not only tracing our digital footprints but also viewing portfolios and résumés online and learning about us with the click of a link.","container-title":"HuffPost","language":"en","note":"section: College","title":"Students turn to internet to build online presence, showcase work","URL":"https://www.huffpost.com/entry/students-turn-to-internet_b_3518598","author":[{"literal":"Friedman, J."}],"accessed":{"date-parts":[["2024",8,3]]},"issued":{"date-parts":[["2013",6,28]]}},"label":"page","suppress-author":true}],"schema":"https://github.com/citation-style-language/schema/raw/master/csl-citation.json"} </w:instrText>
            </w:r>
            <w:r>
              <w:fldChar w:fldCharType="separate"/>
            </w:r>
            <w:r w:rsidR="0027307D" w:rsidRPr="0027307D">
              <w:rPr>
                <w:rFonts w:ascii="Aptos" w:hAnsi="Aptos" w:cs="Times New Roman"/>
              </w:rPr>
              <w:t>(2013)</w:t>
            </w:r>
            <w:r>
              <w:fldChar w:fldCharType="end"/>
            </w:r>
          </w:p>
          <w:p w14:paraId="5C366A5E" w14:textId="540B32D1" w:rsidR="008D0C12" w:rsidRDefault="00097E62" w:rsidP="007932E3">
            <w:pPr>
              <w:pStyle w:val="ListBullet2"/>
            </w:pPr>
            <w:hyperlink r:id="rId39">
              <w:r w:rsidRPr="007932E3">
                <w:rPr>
                  <w:rStyle w:val="Hyperlink"/>
                  <w:i/>
                  <w:iCs/>
                  <w:kern w:val="2"/>
                  <w:lang w:val="en-CA"/>
                  <w14:ligatures w14:val="standardContextual"/>
                </w:rPr>
                <w:t>Your Online Presence and Your Career</w:t>
              </w:r>
            </w:hyperlink>
            <w:r w:rsidR="008D0C12">
              <w:t xml:space="preserve"> </w:t>
            </w:r>
            <w:r w:rsidR="00050F6D">
              <w:fldChar w:fldCharType="begin"/>
            </w:r>
            <w:r w:rsidR="00780B6A">
              <w:instrText xml:space="preserve"> ADDIN ZOTERO_ITEM CSL_CITATION {"citationID":"a4h4533m05","properties":{"formattedCitation":"(n.d.)","plainCitation":"(n.d.)","noteIndex":0},"citationItems":[{"id":265,"uris":["http://zotero.org/users/14693029/items/N4FG49IZ"],"itemData":{"id":265,"type":"webpage","abstract":"Managing your online presence to enhance career prospects","language":"en","title":"Your online presence and your career","URL":"https://help.open.ac.uk/your-online-presence-your-career","author":[{"literal":"The Open University"}]},"label":"page","suppress-author":true}],"schema":"https://github.com/citation-style-language/schema/raw/master/csl-citation.json"} </w:instrText>
            </w:r>
            <w:r w:rsidR="00050F6D">
              <w:fldChar w:fldCharType="separate"/>
            </w:r>
            <w:r w:rsidR="0027307D" w:rsidRPr="0027307D">
              <w:rPr>
                <w:rFonts w:ascii="Aptos" w:hAnsi="Aptos" w:cs="Times New Roman"/>
              </w:rPr>
              <w:t>(n.d.)</w:t>
            </w:r>
            <w:r w:rsidR="00050F6D">
              <w:fldChar w:fldCharType="end"/>
            </w:r>
          </w:p>
          <w:p w14:paraId="5C366A5F" w14:textId="61C35576" w:rsidR="008D0C12" w:rsidRPr="00DB6010" w:rsidRDefault="00FA3467" w:rsidP="007932E3">
            <w:pPr>
              <w:pStyle w:val="ListBullet2"/>
            </w:pPr>
            <w:hyperlink r:id="rId40">
              <w:r>
                <w:rPr>
                  <w:rStyle w:val="Hyperlink"/>
                  <w:i/>
                  <w:iCs/>
                </w:rPr>
                <w:t>Digital Tattoo Project</w:t>
              </w:r>
            </w:hyperlink>
            <w:r w:rsidR="003973E2">
              <w:rPr>
                <w:rStyle w:val="Hyperlink"/>
                <w:i/>
                <w:iCs/>
              </w:rPr>
              <w:t xml:space="preserve"> </w:t>
            </w:r>
            <w:r w:rsidR="003973E2">
              <w:rPr>
                <w:rStyle w:val="Hyperlink"/>
                <w:i/>
                <w:iCs/>
              </w:rPr>
              <w:fldChar w:fldCharType="begin"/>
            </w:r>
            <w:r w:rsidR="00780B6A">
              <w:rPr>
                <w:rStyle w:val="Hyperlink"/>
                <w:i/>
                <w:iCs/>
              </w:rPr>
              <w:instrText xml:space="preserve"> ADDIN ZOTERO_ITEM CSL_CITATION {"citationID":"a18anhu0clj","properties":{"formattedCitation":"(n.d.)","plainCitation":"(n.d.)","noteIndex":0},"citationItems":[{"id":267,"uris":["http://zotero.org/users/14693029/items/MRVD4F4S"],"itemData":{"id":267,"type":"webpage","abstract":"The goal of this site and the Digital Tattoo project is to raise questions, provide examples and links to resources to encourage you to think about your presence online, navigate the issues involved in forming and re-forming your digital identity and learn about your rights and responsibilities as a digital citizen. It’s really just all about making informed decisions and your own decisions.","container-title":"Digital Tattoo","language":"en-US","title":"Digital tattoo project","URL":"https://digitaltattoo.ubc.ca/","author":[{"literal":"The University of British Columbia"}]},"label":"page","suppress-author":true}],"schema":"https://github.com/citation-style-language/schema/raw/master/csl-citation.json"} </w:instrText>
            </w:r>
            <w:r w:rsidR="003973E2">
              <w:rPr>
                <w:rStyle w:val="Hyperlink"/>
                <w:i/>
                <w:iCs/>
              </w:rPr>
              <w:fldChar w:fldCharType="separate"/>
            </w:r>
            <w:r w:rsidR="0027307D" w:rsidRPr="0027307D">
              <w:rPr>
                <w:rFonts w:ascii="Aptos" w:hAnsi="Aptos" w:cs="Times New Roman"/>
              </w:rPr>
              <w:t>(n.d.)</w:t>
            </w:r>
            <w:r w:rsidR="003973E2">
              <w:rPr>
                <w:rStyle w:val="Hyperlink"/>
                <w:i/>
                <w:iCs/>
              </w:rPr>
              <w:fldChar w:fldCharType="end"/>
            </w:r>
          </w:p>
          <w:p w14:paraId="5C366A60" w14:textId="1DB269C9" w:rsidR="008D0C12" w:rsidRDefault="008D0C12" w:rsidP="007932E3">
            <w:pPr>
              <w:pStyle w:val="ListBullet2"/>
            </w:pPr>
            <w:hyperlink r:id="rId41">
              <w:r w:rsidRPr="007932E3">
                <w:rPr>
                  <w:rStyle w:val="Hyperlink"/>
                  <w:i/>
                  <w:iCs/>
                  <w:kern w:val="2"/>
                  <w:lang w:val="en-CA"/>
                  <w14:ligatures w14:val="standardContextual"/>
                </w:rPr>
                <w:t>Policy Brief: Privacy</w:t>
              </w:r>
            </w:hyperlink>
            <w:r w:rsidR="003973E2">
              <w:t xml:space="preserve"> </w:t>
            </w:r>
            <w:r w:rsidR="000E07DB">
              <w:fldChar w:fldCharType="begin"/>
            </w:r>
            <w:r w:rsidR="0027307D">
              <w:instrText xml:space="preserve"> ADDIN ZOTERO_ITEM CSL_CITATION {"citationID":"a1fbui8sn5","properties":{"formattedCitation":"(2015)","plainCitation":"(2015)","noteIndex":0},"citationItems":[{"id":269,"uris":["http://zotero.org/users/14693029/items/M5MXXJNR"],"itemData":{"id":269,"type":"post-weblog","abstract":"Privacy helps reinforce user trust of online services, yet online privacy is under constant pressure of being undermined. Promoting strong, technologyneutral data-privacy laws, privacy-by-design principles, and ethical data-collection and handling principles is a key approach to protecting and fostering online privacy.","container-title":"Internet Society","language":"en-US","title":"Policy brief: Privacy","title-short":"Policy Brief","URL":"https://www.internetsociety.org/policybriefs/privacy/","author":[{"literal":"Internet Society"}],"accessed":{"date-parts":[["2024",8,3]]},"issued":{"date-parts":[["2015",10,30]]}},"label":"page","suppress-author":true}],"schema":"https://github.com/citation-style-language/schema/raw/master/csl-citation.json"} </w:instrText>
            </w:r>
            <w:r w:rsidR="000E07DB">
              <w:fldChar w:fldCharType="separate"/>
            </w:r>
            <w:r w:rsidR="0027307D" w:rsidRPr="0027307D">
              <w:rPr>
                <w:rFonts w:ascii="Aptos" w:hAnsi="Aptos" w:cs="Times New Roman"/>
              </w:rPr>
              <w:t>(2015)</w:t>
            </w:r>
            <w:r w:rsidR="000E07DB">
              <w:fldChar w:fldCharType="end"/>
            </w:r>
          </w:p>
          <w:p w14:paraId="5C366A61" w14:textId="6090F64B" w:rsidR="008D0C12" w:rsidRDefault="008D0C12">
            <w:pPr>
              <w:pStyle w:val="FirstParagraph"/>
            </w:pPr>
            <w:r>
              <w:t>Finally, consider how much someone could find out about you from your digital footprint. Here’s an interesting video that might cause you to reconsider what you post online.</w:t>
            </w:r>
          </w:p>
          <w:p w14:paraId="005E4E8B" w14:textId="03A0C4F1" w:rsidR="00E673E9" w:rsidRPr="007932E3" w:rsidRDefault="00E673E9" w:rsidP="007932E3">
            <w:pPr>
              <w:pStyle w:val="ListBullet2"/>
              <w:rPr>
                <w:b/>
                <w:bCs/>
              </w:rPr>
            </w:pPr>
            <w:hyperlink r:id="rId42" w:history="1">
              <w:r w:rsidRPr="0071588C">
                <w:rPr>
                  <w:rStyle w:val="Hyperlink"/>
                  <w:i/>
                  <w:iCs/>
                </w:rPr>
                <w:t xml:space="preserve">Amazing Mind Reader </w:t>
              </w:r>
              <w:r w:rsidR="0071588C" w:rsidRPr="0071588C">
                <w:rPr>
                  <w:rStyle w:val="Hyperlink"/>
                  <w:i/>
                  <w:iCs/>
                </w:rPr>
                <w:t>R</w:t>
              </w:r>
              <w:r w:rsidRPr="0071588C">
                <w:rPr>
                  <w:rStyle w:val="Hyperlink"/>
                  <w:i/>
                  <w:iCs/>
                </w:rPr>
                <w:t>eveals his ‘Gift’</w:t>
              </w:r>
            </w:hyperlink>
            <w:r w:rsidR="0071588C">
              <w:t xml:space="preserve"> </w:t>
            </w:r>
            <w:r w:rsidR="0071588C">
              <w:fldChar w:fldCharType="begin"/>
            </w:r>
            <w:r w:rsidR="0027307D">
              <w:instrText xml:space="preserve"> ADDIN ZOTERO_ITEM CSL_CITATION {"citationID":"a4vq695v4c","properties":{"formattedCitation":"(2012)","plainCitation":"(2012)","noteIndex":0},"citationItems":[{"id":271,"uris":["http://zotero.org/users/14693029/items/I367ESKR"],"itemData":{"id":271,"type":"motion_picture","abstract":"Dave is an extremely gifted clairvoyant who finds out specific financial information. This video reveals the magic behind the magic, making people aware of the fact that their entire life can be found online. And by doing so urging everybody to be vigilant. Tips for using online banking more safely can be found at  http://safeinternetbanking.be","medium":"Video","note":"author: Duval || Guillaume","publisher":"YouTube","title":"Amazing mind reader reveals his 'gift'","URL":"https://www.youtube.com/watch?v=F7pYHN9iC9I","accessed":{"date-parts":[["2024",8,3]]},"issued":{"date-parts":[["2012",9,24]]}},"label":"page","suppress-author":true}],"schema":"https://github.com/citation-style-language/schema/raw/master/csl-citation.json"} </w:instrText>
            </w:r>
            <w:r w:rsidR="0071588C">
              <w:fldChar w:fldCharType="separate"/>
            </w:r>
            <w:r w:rsidR="0027307D" w:rsidRPr="0027307D">
              <w:rPr>
                <w:rFonts w:ascii="Aptos" w:hAnsi="Aptos" w:cs="Times New Roman"/>
              </w:rPr>
              <w:t>(2012)</w:t>
            </w:r>
            <w:r w:rsidR="0071588C">
              <w:fldChar w:fldCharType="end"/>
            </w:r>
          </w:p>
          <w:p w14:paraId="5C366A62" w14:textId="77777777" w:rsidR="008D0C12" w:rsidRDefault="008D0C12">
            <w:pPr>
              <w:pStyle w:val="BodyText"/>
              <w:spacing w:after="16"/>
            </w:pPr>
            <w:hyperlink r:id="rId43">
              <w:r>
                <w:rPr>
                  <w:rStyle w:val="Hyperlink"/>
                </w:rPr>
                <w:t>https://www.youtube-nocookie.com/embed/F7pYHN9iC9I</w:t>
              </w:r>
            </w:hyperlink>
          </w:p>
        </w:tc>
      </w:tr>
    </w:tbl>
    <w:p w14:paraId="5C366A64" w14:textId="77777777" w:rsidR="008D0C12" w:rsidRDefault="008D0C12">
      <w:pPr>
        <w:pStyle w:val="Heading3"/>
      </w:pPr>
      <w:bookmarkStart w:id="24" w:name="activity-digital-footprint-audit"/>
      <w:bookmarkEnd w:id="19"/>
      <w:r>
        <w:t>4.3.3 Activity: Digital Footprint Audit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6C" w14:textId="77777777" w:rsidTr="008950DB">
        <w:trPr>
          <w:cantSplit/>
        </w:trPr>
        <w:tc>
          <w:tcPr>
            <w:tcW w:w="0" w:type="auto"/>
            <w:tcMar>
              <w:left w:w="144" w:type="dxa"/>
            </w:tcMar>
          </w:tcPr>
          <w:p w14:paraId="5C366A65" w14:textId="77777777" w:rsidR="008D0C12" w:rsidRDefault="008D0C12">
            <w:pPr>
              <w:pStyle w:val="FirstParagraph"/>
              <w:spacing w:before="16" w:after="64"/>
            </w:pPr>
          </w:p>
          <w:p w14:paraId="5C366A66" w14:textId="7AC16153" w:rsidR="008D0C12" w:rsidRDefault="008D0C12">
            <w:pPr>
              <w:pStyle w:val="BodyText"/>
              <w:spacing w:before="16"/>
            </w:pPr>
            <w:r>
              <w:t>In this activity you will audit your own digital footprint in order to find out what exists on the internet about you</w:t>
            </w:r>
            <w:r w:rsidR="0071588C">
              <w:t xml:space="preserve"> </w:t>
            </w:r>
            <w:r>
              <w:t>and reflect on what you want your online identity to be. Follow the steps below to begin.</w:t>
            </w:r>
          </w:p>
          <w:p w14:paraId="4EEAC7C6" w14:textId="77777777" w:rsidR="00CC5597" w:rsidRDefault="00CC5597">
            <w:pPr>
              <w:pStyle w:val="ListBullet"/>
            </w:pPr>
            <w:r w:rsidRPr="00942A3F">
              <w:rPr>
                <w:b/>
                <w:bCs/>
              </w:rPr>
              <w:t>Search</w:t>
            </w:r>
            <w:r>
              <w:t>:</w:t>
            </w:r>
          </w:p>
          <w:p w14:paraId="5C366A67" w14:textId="28F232AB" w:rsidR="008D0C12" w:rsidRPr="004054EC" w:rsidRDefault="008D0C12" w:rsidP="00942A3F">
            <w:pPr>
              <w:pStyle w:val="ListBullet2"/>
            </w:pPr>
            <w:r w:rsidRPr="004054EC">
              <w:t xml:space="preserve">Conduct a Google search of your own name (using an incognito or private window in Chrome or Firefox). Search for your first name and surname without </w:t>
            </w:r>
            <w:r w:rsidR="00B3412A">
              <w:t>quotation marks</w:t>
            </w:r>
            <w:r w:rsidR="00B3412A" w:rsidRPr="004054EC">
              <w:t xml:space="preserve"> </w:t>
            </w:r>
            <w:r w:rsidRPr="004054EC">
              <w:t>(</w:t>
            </w:r>
            <w:r w:rsidR="0034087A" w:rsidRPr="004054EC">
              <w:t>e.g.,</w:t>
            </w:r>
            <w:r w:rsidRPr="004054EC">
              <w:t xml:space="preserve"> snow white) and then with </w:t>
            </w:r>
            <w:r w:rsidR="00B3412A">
              <w:t>quotation marks</w:t>
            </w:r>
            <w:r w:rsidR="00B3412A" w:rsidRPr="004054EC">
              <w:t xml:space="preserve"> </w:t>
            </w:r>
            <w:r w:rsidRPr="004054EC">
              <w:t>(</w:t>
            </w:r>
            <w:r w:rsidR="0034087A" w:rsidRPr="004054EC">
              <w:t>e.g.,</w:t>
            </w:r>
            <w:r w:rsidRPr="004054EC">
              <w:t xml:space="preserve"> “snow white”). Explore the results of your search.</w:t>
            </w:r>
          </w:p>
          <w:p w14:paraId="5C366A68" w14:textId="77777777" w:rsidR="008D0C12" w:rsidRPr="004054EC" w:rsidRDefault="008D0C12" w:rsidP="00942A3F">
            <w:pPr>
              <w:pStyle w:val="ListBullet2"/>
            </w:pPr>
            <w:r w:rsidRPr="004054EC">
              <w:t>Conduct a Google search of your name with the name of current and previous employers.</w:t>
            </w:r>
          </w:p>
          <w:p w14:paraId="5C366A69" w14:textId="77777777" w:rsidR="008D0C12" w:rsidRPr="004054EC" w:rsidRDefault="008D0C12" w:rsidP="00942A3F">
            <w:pPr>
              <w:pStyle w:val="ListBullet2"/>
            </w:pPr>
            <w:r w:rsidRPr="004054EC">
              <w:t>Conduct a Google search of your name with the name of previous schools you attended.</w:t>
            </w:r>
          </w:p>
          <w:p w14:paraId="5C366A6A" w14:textId="1BCA2896" w:rsidR="008D0C12" w:rsidRPr="004054EC" w:rsidRDefault="008D0C12" w:rsidP="00942A3F">
            <w:pPr>
              <w:pStyle w:val="ListBullet2"/>
            </w:pPr>
            <w:r w:rsidRPr="004054EC">
              <w:t>Expand your search to include social media sites, for example</w:t>
            </w:r>
            <w:r w:rsidR="0034087A" w:rsidRPr="004054EC">
              <w:t>,</w:t>
            </w:r>
            <w:r w:rsidRPr="004054EC">
              <w:t xml:space="preserve"> “snow white” twitter; “snow white” </w:t>
            </w:r>
            <w:r w:rsidR="0034087A" w:rsidRPr="004054EC">
              <w:t>F</w:t>
            </w:r>
            <w:r w:rsidRPr="004054EC">
              <w:t xml:space="preserve">acebook; “snow white” </w:t>
            </w:r>
            <w:r w:rsidR="0034087A" w:rsidRPr="004054EC">
              <w:t>YouTube</w:t>
            </w:r>
            <w:r w:rsidRPr="004054EC">
              <w:t>.</w:t>
            </w:r>
          </w:p>
          <w:p w14:paraId="5C366A6B" w14:textId="77777777" w:rsidR="008D0C12" w:rsidRDefault="008D0C12" w:rsidP="00942A3F">
            <w:pPr>
              <w:pStyle w:val="ListBullet2"/>
            </w:pPr>
            <w:r w:rsidRPr="004054EC">
              <w:t>Note any interesting or surprising findings.</w:t>
            </w:r>
          </w:p>
        </w:tc>
      </w:tr>
    </w:tbl>
    <w:p w14:paraId="5C366A6D" w14:textId="77777777" w:rsidR="008D0C12" w:rsidRDefault="008D0C12">
      <w:pPr>
        <w:pStyle w:val="Heading3"/>
      </w:pPr>
      <w:bookmarkStart w:id="25" w:name="activity-blog-my-digital-footprint"/>
      <w:bookmarkEnd w:id="24"/>
      <w:r>
        <w:t>4.3.4 Activity: Blog: My Digital Footprint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75" w14:textId="77777777" w:rsidTr="008950DB">
        <w:trPr>
          <w:cantSplit/>
        </w:trPr>
        <w:tc>
          <w:tcPr>
            <w:tcW w:w="0" w:type="auto"/>
            <w:tcMar>
              <w:left w:w="144" w:type="dxa"/>
            </w:tcMar>
          </w:tcPr>
          <w:p w14:paraId="5C366A6E" w14:textId="77777777" w:rsidR="008D0C12" w:rsidRDefault="008D0C12">
            <w:pPr>
              <w:pStyle w:val="FirstParagraph"/>
              <w:spacing w:before="16" w:after="64"/>
            </w:pPr>
          </w:p>
          <w:p w14:paraId="5C366A6F" w14:textId="04F1E076" w:rsidR="008D0C12" w:rsidRDefault="007C47B1" w:rsidP="00942A3F">
            <w:pPr>
              <w:pStyle w:val="ListBullet"/>
            </w:pPr>
            <w:r w:rsidRPr="00942A3F">
              <w:rPr>
                <w:b/>
                <w:bCs/>
                <w:kern w:val="2"/>
                <w:lang w:val="en-CA"/>
                <w14:ligatures w14:val="standardContextual"/>
              </w:rPr>
              <w:t>Write</w:t>
            </w:r>
            <w:r>
              <w:t xml:space="preserve">: </w:t>
            </w:r>
            <w:r w:rsidR="008D0C12">
              <w:t>Prepare and publish a short blog post of about 250 to 300 words focusing on what you hope to achieve with your online digital identity for learning. Your post can include:</w:t>
            </w:r>
          </w:p>
          <w:p w14:paraId="5C366A70" w14:textId="08AF1EF5" w:rsidR="008D0C12" w:rsidRDefault="008D0C12" w:rsidP="00942A3F">
            <w:pPr>
              <w:pStyle w:val="ListBullet2"/>
            </w:pPr>
            <w:r>
              <w:rPr>
                <w:b/>
                <w:bCs/>
              </w:rPr>
              <w:t>Reflect</w:t>
            </w:r>
            <w:r w:rsidR="00994616">
              <w:rPr>
                <w:b/>
                <w:bCs/>
              </w:rPr>
              <w:t>ion</w:t>
            </w:r>
            <w:r>
              <w:t>: Share your thoughts on the outcomes of your footprint audit. Remember that your blog post is public, so only share what you are comfortable sharing with the world. You don’t need to be specific; for example, you can generali</w:t>
            </w:r>
            <w:r w:rsidR="00275D3D">
              <w:t>z</w:t>
            </w:r>
            <w:r>
              <w:t>e: “I am satisfied with my digital footprint because …” or “I would like to improve my digital footprint for learning because …”</w:t>
            </w:r>
          </w:p>
          <w:p w14:paraId="5C366A71" w14:textId="44E3765E" w:rsidR="008D0C12" w:rsidRDefault="008D0C12" w:rsidP="00942A3F">
            <w:pPr>
              <w:pStyle w:val="ListBullet2"/>
            </w:pPr>
            <w:r>
              <w:rPr>
                <w:b/>
                <w:bCs/>
              </w:rPr>
              <w:t>Professional versus private</w:t>
            </w:r>
            <w:r w:rsidR="00D02165">
              <w:rPr>
                <w:b/>
                <w:bCs/>
              </w:rPr>
              <w:t xml:space="preserve"> considerations</w:t>
            </w:r>
            <w:r>
              <w:t xml:space="preserve">: Consider how you want to separate your “private” online identity from your professional or learning identity. If you already maintain an online presence (existing blog or social media accounts) think about how you will separate professional </w:t>
            </w:r>
            <w:r w:rsidR="00275D3D">
              <w:t xml:space="preserve">or </w:t>
            </w:r>
            <w:r>
              <w:t>learning posts from private and social life interactions online. For example, maintaining a separate course or learning blog is one way to achieve this distinction. Will you link your personal online identities (e.g.</w:t>
            </w:r>
            <w:r w:rsidR="00275D3D">
              <w:t xml:space="preserve">, </w:t>
            </w:r>
            <w:r>
              <w:t>an existing X (formerly Twitter) username or Facebook account) with your learning blog? Will you link your professional online identity (e.g.</w:t>
            </w:r>
            <w:r w:rsidR="00275D3D">
              <w:t>,</w:t>
            </w:r>
            <w:r>
              <w:t> published online biography or resume) with your learning blog?</w:t>
            </w:r>
          </w:p>
          <w:p w14:paraId="5C366A72" w14:textId="77777777" w:rsidR="008D0C12" w:rsidRDefault="008D0C12" w:rsidP="00942A3F">
            <w:pPr>
              <w:pStyle w:val="ListBullet2"/>
            </w:pPr>
            <w:r>
              <w:rPr>
                <w:b/>
                <w:bCs/>
              </w:rPr>
              <w:t>Objectives</w:t>
            </w:r>
            <w:r>
              <w:t>: List a few objectives for developing or improving your online identity.</w:t>
            </w:r>
          </w:p>
          <w:p w14:paraId="5C366A73" w14:textId="000ECCE6" w:rsidR="008D0C12" w:rsidRDefault="008D0C12" w:rsidP="00942A3F">
            <w:pPr>
              <w:pStyle w:val="ListBullet"/>
            </w:pPr>
            <w:r>
              <w:rPr>
                <w:b/>
                <w:bCs/>
              </w:rPr>
              <w:t>Tag</w:t>
            </w:r>
            <w:r>
              <w:t>: Add a category or tag to your post using the course tag: LDRS101 (</w:t>
            </w:r>
            <w:r w:rsidR="00275D3D">
              <w:t>t</w:t>
            </w:r>
            <w:r>
              <w:t>his is needed to harvest links to posts from registered blogs for the course feed)</w:t>
            </w:r>
            <w:r w:rsidR="00275D3D">
              <w:t>.</w:t>
            </w:r>
          </w:p>
          <w:p w14:paraId="5C366A74" w14:textId="47887A47" w:rsidR="008D0C12" w:rsidRDefault="008D0C12" w:rsidP="00942A3F">
            <w:pPr>
              <w:pStyle w:val="BlockText"/>
              <w:ind w:left="0"/>
            </w:pPr>
            <w:r>
              <w:rPr>
                <w:b/>
                <w:bCs/>
              </w:rPr>
              <w:t>Remember</w:t>
            </w:r>
            <w:r>
              <w:t xml:space="preserve">: </w:t>
            </w:r>
            <w:r>
              <w:rPr>
                <w:i/>
                <w:iCs/>
              </w:rPr>
              <w:t xml:space="preserve">You are in charge of what you post online and you decide what you would like to share for your digital identity for the purposes of this course. Don’t share high risk personal details </w:t>
            </w:r>
            <w:r w:rsidR="00275D3D">
              <w:rPr>
                <w:i/>
                <w:iCs/>
              </w:rPr>
              <w:t xml:space="preserve">such as your </w:t>
            </w:r>
            <w:r>
              <w:rPr>
                <w:i/>
                <w:iCs/>
              </w:rPr>
              <w:t xml:space="preserve">physical address, date of birth, name of first pet, </w:t>
            </w:r>
            <w:r w:rsidR="00275D3D">
              <w:rPr>
                <w:i/>
                <w:iCs/>
              </w:rPr>
              <w:t>and so on</w:t>
            </w:r>
            <w:r>
              <w:rPr>
                <w:i/>
                <w:iCs/>
              </w:rPr>
              <w:t xml:space="preserve"> which may make it easier for identity thieves to appear more credible. If unsure, consult online resources for internet safety; for example </w:t>
            </w:r>
            <w:hyperlink r:id="rId44">
              <w:r>
                <w:rPr>
                  <w:rStyle w:val="Hyperlink"/>
                  <w:i/>
                  <w:iCs/>
                </w:rPr>
                <w:t>Get Cyber Safe</w:t>
              </w:r>
            </w:hyperlink>
            <w:r>
              <w:rPr>
                <w:i/>
                <w:iCs/>
              </w:rPr>
              <w:t xml:space="preserve"> </w:t>
            </w:r>
            <w:r w:rsidR="00C5663E">
              <w:rPr>
                <w:i/>
                <w:iCs/>
              </w:rPr>
              <w:fldChar w:fldCharType="begin"/>
            </w:r>
            <w:r w:rsidR="00BE6E2B">
              <w:rPr>
                <w:i/>
                <w:iCs/>
              </w:rPr>
              <w:instrText xml:space="preserve"> ADDIN ZOTERO_ITEM CSL_CITATION {"citationID":"a1j5fuutj5a","properties":{"formattedCitation":"(2021)","plainCitation":"(2021)","noteIndex":0},"citationItems":[{"id":1957,"uris":["http://zotero.org/users/14693029/items/6RM97IML"],"itemData":{"id":1957,"type":"webpage","container-title":"Social Media","title":"Social media - Get cyber safe","URL":"https://www.getcybersafe.gc.ca/en/secure-your-accounts/social-media","author":[{"family":"Government of Canada","given":""}],"accessed":{"date-parts":[["2024",8,25]]},"issued":{"date-parts":[["2021",10,27]]}},"label":"page","suppress-author":true}],"schema":"https://github.com/citation-style-language/schema/raw/master/csl-citation.json"} </w:instrText>
            </w:r>
            <w:r w:rsidR="00C5663E">
              <w:rPr>
                <w:i/>
                <w:iCs/>
              </w:rPr>
              <w:fldChar w:fldCharType="separate"/>
            </w:r>
            <w:r w:rsidR="00BE6E2B" w:rsidRPr="00BE6E2B">
              <w:rPr>
                <w:rFonts w:ascii="Aptos" w:hAnsi="Aptos" w:cs="Times New Roman"/>
              </w:rPr>
              <w:t>(2021)</w:t>
            </w:r>
            <w:r w:rsidR="00C5663E">
              <w:rPr>
                <w:i/>
                <w:iCs/>
              </w:rPr>
              <w:fldChar w:fldCharType="end"/>
            </w:r>
            <w:r w:rsidR="00C5663E">
              <w:rPr>
                <w:i/>
                <w:iCs/>
              </w:rPr>
              <w:t xml:space="preserve"> </w:t>
            </w:r>
            <w:r>
              <w:rPr>
                <w:i/>
                <w:iCs/>
              </w:rPr>
              <w:t xml:space="preserve">from the </w:t>
            </w:r>
            <w:r w:rsidR="00275D3D">
              <w:rPr>
                <w:i/>
                <w:iCs/>
              </w:rPr>
              <w:t>G</w:t>
            </w:r>
            <w:r>
              <w:rPr>
                <w:i/>
                <w:iCs/>
              </w:rPr>
              <w:t>overnment of Canada.</w:t>
            </w:r>
          </w:p>
        </w:tc>
      </w:tr>
    </w:tbl>
    <w:p w14:paraId="5C366A76" w14:textId="59C7E104" w:rsidR="008D0C12" w:rsidRDefault="008D0C12">
      <w:pPr>
        <w:pStyle w:val="Heading2"/>
      </w:pPr>
      <w:bookmarkStart w:id="26" w:name="evaluating-online-tools"/>
      <w:bookmarkEnd w:id="17"/>
      <w:bookmarkEnd w:id="25"/>
      <w:r>
        <w:t xml:space="preserve">4.4 Evaluating </w:t>
      </w:r>
      <w:r w:rsidR="00C85781">
        <w:t xml:space="preserve">Digital </w:t>
      </w:r>
      <w:r>
        <w:t>Tools</w:t>
      </w:r>
    </w:p>
    <w:p w14:paraId="5C366A77" w14:textId="169AC847" w:rsidR="008D0C12" w:rsidRDefault="008D0C12">
      <w:pPr>
        <w:pStyle w:val="FirstParagraph"/>
      </w:pPr>
      <w:r>
        <w:t xml:space="preserve">So far in Unit 4, you have created a </w:t>
      </w:r>
      <w:r w:rsidR="00D903AF">
        <w:t>l</w:t>
      </w:r>
      <w:r>
        <w:t xml:space="preserve">earning </w:t>
      </w:r>
      <w:r w:rsidR="00D903AF">
        <w:t>b</w:t>
      </w:r>
      <w:r>
        <w:t xml:space="preserve">log in WordPress, explored your social media platforms, and used a range of other tools </w:t>
      </w:r>
      <w:r w:rsidR="00275D3D">
        <w:t xml:space="preserve">such as </w:t>
      </w:r>
      <w:r>
        <w:t>Zotero, Discourse, Obsidian, and more.</w:t>
      </w:r>
    </w:p>
    <w:p w14:paraId="5C366A78" w14:textId="4B0212E6" w:rsidR="008D0C12" w:rsidRDefault="008D0C12">
      <w:pPr>
        <w:pStyle w:val="BodyText"/>
      </w:pPr>
      <w:r>
        <w:t>As we step into this new topic, we encourage you to engage in a critical examination of the online tools you use or are interested in. Beyond the basic considerations of functionality and user</w:t>
      </w:r>
      <w:r w:rsidR="00275D3D">
        <w:t xml:space="preserve"> </w:t>
      </w:r>
      <w:r>
        <w:t>friendliness, we invite you to assess digital tools, platforms, and interactions through the lens of ethical principles.</w:t>
      </w:r>
    </w:p>
    <w:p w14:paraId="5C366A79" w14:textId="5AEAA813" w:rsidR="008D0C12" w:rsidRDefault="008D0C12">
      <w:pPr>
        <w:pStyle w:val="BodyText"/>
      </w:pPr>
      <w:r>
        <w:t xml:space="preserve">So how do we evaluate technology on ethical principles? Here are some guiding questions from </w:t>
      </w:r>
      <w:r w:rsidR="00121B2A" w:rsidRPr="00121B2A">
        <w:t>Ethical EdTech</w:t>
      </w:r>
      <w:commentRangeStart w:id="27"/>
      <w:commentRangeEnd w:id="27"/>
      <w:r w:rsidR="00301E59">
        <w:rPr>
          <w:rStyle w:val="CommentReference"/>
          <w:kern w:val="2"/>
          <w:lang w:val="en-CA"/>
          <w14:ligatures w14:val="standardContextual"/>
        </w:rPr>
        <w:commentReference w:id="27"/>
      </w:r>
      <w:r>
        <w:t>:</w:t>
      </w:r>
    </w:p>
    <w:p w14:paraId="5C366A7A" w14:textId="77777777" w:rsidR="008D0C12" w:rsidRDefault="008D0C12">
      <w:pPr>
        <w:pStyle w:val="BlockText"/>
      </w:pPr>
      <w:r>
        <w:rPr>
          <w:b/>
          <w:bCs/>
        </w:rPr>
        <w:t>Guiding Questions</w:t>
      </w:r>
    </w:p>
    <w:p w14:paraId="5C366A7B" w14:textId="77777777" w:rsidR="008D0C12" w:rsidRDefault="008D0C12" w:rsidP="008D0C12">
      <w:pPr>
        <w:pStyle w:val="Compact"/>
        <w:numPr>
          <w:ilvl w:val="0"/>
          <w:numId w:val="2"/>
        </w:numPr>
      </w:pPr>
      <w:r>
        <w:t>Where does power lie, and where are we expected to place our trust?</w:t>
      </w:r>
    </w:p>
    <w:p w14:paraId="5C366A7C" w14:textId="77777777" w:rsidR="008D0C12" w:rsidRDefault="008D0C12" w:rsidP="008D0C12">
      <w:pPr>
        <w:pStyle w:val="Compact"/>
        <w:numPr>
          <w:ilvl w:val="0"/>
          <w:numId w:val="2"/>
        </w:numPr>
      </w:pPr>
      <w:r>
        <w:t>To whom is it accessible—for instance, in terms of usability and cost?</w:t>
      </w:r>
    </w:p>
    <w:p w14:paraId="5C366A7D" w14:textId="77777777" w:rsidR="008D0C12" w:rsidRDefault="008D0C12" w:rsidP="008D0C12">
      <w:pPr>
        <w:pStyle w:val="Compact"/>
        <w:numPr>
          <w:ilvl w:val="0"/>
          <w:numId w:val="2"/>
        </w:numPr>
      </w:pPr>
      <w:r>
        <w:t>Does it lock us into closed, commercial systems or invite us into open communities?</w:t>
      </w:r>
    </w:p>
    <w:p w14:paraId="5C366A7E" w14:textId="77777777" w:rsidR="008D0C12" w:rsidRDefault="008D0C12" w:rsidP="008D0C12">
      <w:pPr>
        <w:pStyle w:val="Compact"/>
        <w:numPr>
          <w:ilvl w:val="0"/>
          <w:numId w:val="2"/>
        </w:numPr>
      </w:pPr>
      <w:r>
        <w:t>Does it give us more control over the learning process, or does it cede that control?</w:t>
      </w:r>
    </w:p>
    <w:p w14:paraId="5C366A7F" w14:textId="77777777" w:rsidR="008D0C12" w:rsidRDefault="008D0C12" w:rsidP="008D0C12">
      <w:pPr>
        <w:pStyle w:val="Compact"/>
        <w:numPr>
          <w:ilvl w:val="0"/>
          <w:numId w:val="2"/>
        </w:numPr>
      </w:pPr>
      <w:r>
        <w:t>Does it respect and protect our privacy appropriately?</w:t>
      </w:r>
    </w:p>
    <w:p w14:paraId="5C366A80" w14:textId="77777777" w:rsidR="008D0C12" w:rsidRDefault="008D0C12" w:rsidP="008D0C12">
      <w:pPr>
        <w:pStyle w:val="Compact"/>
        <w:numPr>
          <w:ilvl w:val="0"/>
          <w:numId w:val="2"/>
        </w:numPr>
      </w:pPr>
      <w:r>
        <w:t>Can we access, study, and modify the underlying code or design?</w:t>
      </w:r>
    </w:p>
    <w:p w14:paraId="5C366A81" w14:textId="77777777" w:rsidR="008D0C12" w:rsidRDefault="008D0C12" w:rsidP="008D0C12">
      <w:pPr>
        <w:pStyle w:val="Compact"/>
        <w:numPr>
          <w:ilvl w:val="0"/>
          <w:numId w:val="2"/>
        </w:numPr>
      </w:pPr>
      <w:r>
        <w:t>Who owns the infrastructure and our usage data? Does it produce private profit or public commons?</w:t>
      </w:r>
    </w:p>
    <w:p w14:paraId="5C366A82" w14:textId="77777777" w:rsidR="008D0C12" w:rsidRDefault="008D0C12">
      <w:pPr>
        <w:pStyle w:val="FirstParagraph"/>
      </w:pPr>
      <w:r>
        <w:t>These crucial questions highlight the importance of privacy, data ownership, and accessibility. What other questions would you ask to ensure a tech tool is ethical?</w:t>
      </w:r>
    </w:p>
    <w:p w14:paraId="5C366A83" w14:textId="77777777" w:rsidR="008D0C12" w:rsidRDefault="008D0C12">
      <w:pPr>
        <w:pStyle w:val="Heading3"/>
      </w:pPr>
      <w:bookmarkStart w:id="28" w:name="activity-what-are-my-criteria"/>
      <w:r>
        <w:t>4.4.1 Activity: What Are My Criteria?</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AC" w14:textId="77777777" w:rsidTr="008950DB">
        <w:trPr>
          <w:cantSplit/>
        </w:trPr>
        <w:tc>
          <w:tcPr>
            <w:tcW w:w="0" w:type="auto"/>
            <w:tcMar>
              <w:left w:w="144" w:type="dxa"/>
            </w:tcMar>
          </w:tcPr>
          <w:p w14:paraId="5C366A84" w14:textId="77777777" w:rsidR="008D0C12" w:rsidRDefault="008D0C12">
            <w:pPr>
              <w:pStyle w:val="FirstParagraph"/>
              <w:spacing w:before="16" w:after="64"/>
            </w:pPr>
          </w:p>
          <w:p w14:paraId="5E1D67C9" w14:textId="6A408E63" w:rsidR="00796B8A" w:rsidRDefault="008D0C12" w:rsidP="007620E9">
            <w:pPr>
              <w:pStyle w:val="ListBullet"/>
            </w:pPr>
            <w:r w:rsidRPr="00D4687C">
              <w:rPr>
                <w:b/>
                <w:bCs/>
              </w:rPr>
              <w:t>Read</w:t>
            </w:r>
            <w:r>
              <w:t xml:space="preserve"> th</w:t>
            </w:r>
            <w:r w:rsidRPr="007620E9">
              <w:t>e</w:t>
            </w:r>
            <w:r>
              <w:t xml:space="preserve"> </w:t>
            </w:r>
            <w:commentRangeStart w:id="29"/>
            <w:r>
              <w:t xml:space="preserve">following </w:t>
            </w:r>
            <w:commentRangeEnd w:id="29"/>
            <w:r w:rsidR="00026C9D">
              <w:rPr>
                <w:rStyle w:val="CommentReference"/>
                <w:kern w:val="2"/>
                <w:lang w:val="en-CA" w:eastAsia="en-US"/>
                <w14:ligatures w14:val="standardContextual"/>
              </w:rPr>
              <w:commentReference w:id="29"/>
            </w:r>
            <w:hyperlink r:id="rId45">
              <w:r>
                <w:rPr>
                  <w:rStyle w:val="Hyperlink"/>
                </w:rPr>
                <w:t xml:space="preserve"> Tool Evaluatio</w:t>
              </w:r>
              <w:r w:rsidR="00D91E29">
                <w:rPr>
                  <w:rStyle w:val="Hyperlink"/>
                </w:rPr>
                <w:t>n Criteria</w:t>
              </w:r>
            </w:hyperlink>
            <w:r>
              <w:t xml:space="preserve">. Note some </w:t>
            </w:r>
            <w:r w:rsidR="003D6568">
              <w:t xml:space="preserve">criteria </w:t>
            </w:r>
            <w:r>
              <w:t>may not apply to the tool you choose to evaluate.</w:t>
            </w:r>
            <w:r w:rsidR="00CD23A6">
              <w:t xml:space="preserve"> </w:t>
            </w:r>
            <w:r w:rsidR="009E4634">
              <w:t xml:space="preserve">Also see the </w:t>
            </w:r>
            <w:hyperlink r:id="rId46" w:tgtFrame="_blank" w:history="1">
              <w:r w:rsidR="00CD23A6" w:rsidRPr="00612986">
                <w:rPr>
                  <w:rStyle w:val="Hyperlink"/>
                </w:rPr>
                <w:t>Tool Evaluation Scoring Rubric and Notepad</w:t>
              </w:r>
            </w:hyperlink>
            <w:r w:rsidR="00CD23A6" w:rsidRPr="001747DB">
              <w:t> (an editable Google Sheet)</w:t>
            </w:r>
            <w:r w:rsidR="009E4634">
              <w:t>.</w:t>
            </w:r>
          </w:p>
          <w:p w14:paraId="5C366A86" w14:textId="40A31B39" w:rsidR="008D0C12" w:rsidRDefault="00796B8A" w:rsidP="00D4687C">
            <w:pPr>
              <w:pStyle w:val="ListBullet"/>
            </w:pPr>
            <w:r w:rsidRPr="002A2EA9">
              <w:rPr>
                <w:b/>
                <w:bCs/>
              </w:rPr>
              <w:t xml:space="preserve">Write: </w:t>
            </w:r>
            <w:r>
              <w:t>C</w:t>
            </w:r>
            <w:r w:rsidR="008D0C12">
              <w:t>reate your own criteria for evaluating digital tools. Set up a spreadsheet or notepad (in Obsidian for example) and as you list your criteria, consider why that detail is important to you.</w:t>
            </w:r>
            <w:r w:rsidR="002A2EA9">
              <w:t xml:space="preserve"> </w:t>
            </w:r>
            <w:r w:rsidR="008D0C12">
              <w:t>To help you select your criteria, read the following:</w:t>
            </w:r>
          </w:p>
          <w:p w14:paraId="5C366A87" w14:textId="755406C3" w:rsidR="008D0C12" w:rsidRDefault="00904690" w:rsidP="00D4687C">
            <w:pPr>
              <w:pStyle w:val="ListBullet2"/>
            </w:pPr>
            <w:hyperlink r:id="rId47">
              <w:r w:rsidRPr="00D4687C">
                <w:rPr>
                  <w:rStyle w:val="Hyperlink"/>
                  <w:i/>
                  <w:iCs/>
                  <w:kern w:val="2"/>
                  <w:lang w:val="en-CA"/>
                  <w14:ligatures w14:val="standardContextual"/>
                </w:rPr>
                <w:t>Policy Brief: Privacy</w:t>
              </w:r>
            </w:hyperlink>
            <w:r w:rsidR="008D0C12">
              <w:t xml:space="preserve"> </w:t>
            </w:r>
            <w:r>
              <w:fldChar w:fldCharType="begin"/>
            </w:r>
            <w:r w:rsidR="0027307D">
              <w:instrText xml:space="preserve"> ADDIN ZOTERO_ITEM CSL_CITATION {"citationID":"asduh8fehs","properties":{"formattedCitation":"(2015)","plainCitation":"(2015)","noteIndex":0},"citationItems":[{"id":269,"uris":["http://zotero.org/users/14693029/items/M5MXXJNR"],"itemData":{"id":269,"type":"post-weblog","abstract":"Privacy helps reinforce user trust of online services, yet online privacy is under constant pressure of being undermined. Promoting strong, technologyneutral data-privacy laws, privacy-by-design principles, and ethical data-collection and handling principles is a key approach to protecting and fostering online privacy.","container-title":"Internet Society","language":"en-US","title":"Policy brief: Privacy","title-short":"Policy Brief","URL":"https://www.internetsociety.org/policybriefs/privacy/","author":[{"literal":"Internet Society"}],"accessed":{"date-parts":[["2024",8,3]]},"issued":{"date-parts":[["2015",10,30]]}},"label":"page","suppress-author":true}],"schema":"https://github.com/citation-style-language/schema/raw/master/csl-citation.json"} </w:instrText>
            </w:r>
            <w:r>
              <w:fldChar w:fldCharType="separate"/>
            </w:r>
            <w:r w:rsidR="0027307D" w:rsidRPr="0027307D">
              <w:rPr>
                <w:rFonts w:ascii="Aptos" w:hAnsi="Aptos" w:cs="Times New Roman"/>
              </w:rPr>
              <w:t>(2015)</w:t>
            </w:r>
            <w:r>
              <w:fldChar w:fldCharType="end"/>
            </w:r>
          </w:p>
          <w:p w14:paraId="5C366A89" w14:textId="77777777" w:rsidR="008D0C12" w:rsidRDefault="008D0C12" w:rsidP="00D4687C">
            <w:pPr>
              <w:pStyle w:val="Compact"/>
            </w:pPr>
            <w:r>
              <w:t>This next website might be a bit of an eye-opener. You may want to browse through some common tech examples and see their score.</w:t>
            </w:r>
          </w:p>
          <w:p w14:paraId="5C366A8A" w14:textId="5D5938BA" w:rsidR="008D0C12" w:rsidRPr="00D4687C" w:rsidRDefault="008D0C12" w:rsidP="008D0C12">
            <w:pPr>
              <w:pStyle w:val="Compact"/>
              <w:numPr>
                <w:ilvl w:val="0"/>
                <w:numId w:val="2"/>
              </w:numPr>
              <w:rPr>
                <w:i/>
                <w:iCs/>
              </w:rPr>
            </w:pPr>
            <w:hyperlink r:id="rId48">
              <w:r w:rsidRPr="00D4687C">
                <w:rPr>
                  <w:rStyle w:val="Hyperlink"/>
                  <w:i/>
                  <w:iCs/>
                </w:rPr>
                <w:t xml:space="preserve">Terms of </w:t>
              </w:r>
              <w:r w:rsidR="00A26160">
                <w:rPr>
                  <w:rStyle w:val="Hyperlink"/>
                  <w:i/>
                  <w:iCs/>
                </w:rPr>
                <w:t>S</w:t>
              </w:r>
              <w:r w:rsidRPr="00D4687C">
                <w:rPr>
                  <w:rStyle w:val="Hyperlink"/>
                  <w:i/>
                  <w:iCs/>
                </w:rPr>
                <w:t xml:space="preserve">ervice. Didn’t </w:t>
              </w:r>
              <w:r w:rsidR="00A26160">
                <w:rPr>
                  <w:rStyle w:val="Hyperlink"/>
                  <w:i/>
                  <w:iCs/>
                </w:rPr>
                <w:t>R</w:t>
              </w:r>
              <w:r w:rsidRPr="00D4687C">
                <w:rPr>
                  <w:rStyle w:val="Hyperlink"/>
                  <w:i/>
                  <w:iCs/>
                </w:rPr>
                <w:t>ead</w:t>
              </w:r>
            </w:hyperlink>
            <w:r w:rsidR="00862DF6">
              <w:rPr>
                <w:rStyle w:val="Hyperlink"/>
                <w:i/>
                <w:iCs/>
              </w:rPr>
              <w:t xml:space="preserve"> </w:t>
            </w:r>
            <w:r w:rsidR="00B17BFD">
              <w:rPr>
                <w:rStyle w:val="Hyperlink"/>
                <w:i/>
                <w:iCs/>
              </w:rPr>
              <w:fldChar w:fldCharType="begin"/>
            </w:r>
            <w:r w:rsidR="00780B6A">
              <w:rPr>
                <w:rStyle w:val="Hyperlink"/>
                <w:i/>
                <w:iCs/>
              </w:rPr>
              <w:instrText xml:space="preserve"> ADDIN ZOTERO_ITEM CSL_CITATION {"citationID":"a2emvr1uvie","properties":{"formattedCitation":"(n.d.)","plainCitation":"(n.d.)","noteIndex":0},"citationItems":[{"id":274,"uris":["http://zotero.org/users/14693029/items/NHDCEX3C"],"itemData":{"id":274,"type":"webpage","abstract":"“Terms of Service; Didn't Read” (short: ToS;DR) is a project started in June 2012 to help fix the “biggest lie on the web”: almost no one really reads the terms of service we agree to all the time.","title":"Terms of service; didn't read","URL":"https://tosdr.org/","author":[{"literal":"ToS;DR"}]},"label":"page","suppress-author":true}],"schema":"https://github.com/citation-style-language/schema/raw/master/csl-citation.json"} </w:instrText>
            </w:r>
            <w:r w:rsidR="00B17BFD">
              <w:rPr>
                <w:rStyle w:val="Hyperlink"/>
                <w:i/>
                <w:iCs/>
              </w:rPr>
              <w:fldChar w:fldCharType="separate"/>
            </w:r>
            <w:r w:rsidR="0027307D" w:rsidRPr="0027307D">
              <w:rPr>
                <w:rFonts w:ascii="Aptos" w:hAnsi="Aptos" w:cs="Times New Roman"/>
              </w:rPr>
              <w:t>(n.d.)</w:t>
            </w:r>
            <w:r w:rsidR="00B17BFD">
              <w:rPr>
                <w:rStyle w:val="Hyperlink"/>
                <w:i/>
                <w:iCs/>
              </w:rPr>
              <w:fldChar w:fldCharType="end"/>
            </w:r>
          </w:p>
          <w:p w14:paraId="19BA05F3" w14:textId="77777777" w:rsidR="008314CD" w:rsidRDefault="008314CD" w:rsidP="007620E9">
            <w:pPr>
              <w:pStyle w:val="Compact"/>
            </w:pPr>
          </w:p>
          <w:p w14:paraId="5C366A8B" w14:textId="194C287D" w:rsidR="008D0C12" w:rsidRDefault="008D0C12" w:rsidP="00D4687C">
            <w:pPr>
              <w:pStyle w:val="Compact"/>
            </w:pPr>
            <w:r>
              <w:t>Finally, read the following questions and consider what you want to add to your rubric considering the context of the tool, the terms of service, and the purpose.</w:t>
            </w:r>
          </w:p>
          <w:p w14:paraId="5C366A8C" w14:textId="77777777" w:rsidR="008D0C12" w:rsidRPr="00D4687C" w:rsidRDefault="008D0C12" w:rsidP="00D4687C">
            <w:pPr>
              <w:pStyle w:val="ListBullet"/>
              <w:numPr>
                <w:ilvl w:val="0"/>
                <w:numId w:val="0"/>
              </w:numPr>
              <w:ind w:left="360" w:hanging="360"/>
              <w:rPr>
                <w:b/>
                <w:bCs/>
              </w:rPr>
            </w:pPr>
            <w:r w:rsidRPr="00D4687C">
              <w:rPr>
                <w:b/>
                <w:bCs/>
                <w:kern w:val="2"/>
                <w:lang w:val="en-CA"/>
                <w14:ligatures w14:val="standardContextual"/>
              </w:rPr>
              <w:t>Business Context</w:t>
            </w:r>
          </w:p>
          <w:p w14:paraId="5C366A8D" w14:textId="77777777" w:rsidR="008D0C12" w:rsidRDefault="008D0C12" w:rsidP="00D4687C">
            <w:pPr>
              <w:pStyle w:val="ListBullet"/>
            </w:pPr>
            <w:r>
              <w:t>Who owns the tool?</w:t>
            </w:r>
          </w:p>
          <w:p w14:paraId="5C366A8E" w14:textId="77777777" w:rsidR="008D0C12" w:rsidRDefault="008D0C12" w:rsidP="00D4687C">
            <w:pPr>
              <w:pStyle w:val="ListBullet"/>
            </w:pPr>
            <w:r>
              <w:t>Who is the tool maker or CEO?</w:t>
            </w:r>
          </w:p>
          <w:p w14:paraId="5C366A8F" w14:textId="77777777" w:rsidR="008D0C12" w:rsidRDefault="008D0C12" w:rsidP="00D4687C">
            <w:pPr>
              <w:pStyle w:val="ListBullet"/>
            </w:pPr>
            <w:r>
              <w:t>What are their politics? Does that matter?</w:t>
            </w:r>
          </w:p>
          <w:p w14:paraId="5C366A90" w14:textId="77777777" w:rsidR="008D0C12" w:rsidRDefault="008D0C12" w:rsidP="00D4687C">
            <w:pPr>
              <w:pStyle w:val="ListBullet"/>
            </w:pPr>
            <w:r>
              <w:t>What is the tool’s history?</w:t>
            </w:r>
          </w:p>
          <w:p w14:paraId="5C366A91" w14:textId="77777777" w:rsidR="008D0C12" w:rsidRDefault="008D0C12" w:rsidP="00D4687C">
            <w:pPr>
              <w:pStyle w:val="ListBullet"/>
            </w:pPr>
            <w:r>
              <w:t>How do they market themselves?</w:t>
            </w:r>
          </w:p>
          <w:p w14:paraId="5C366A92" w14:textId="77777777" w:rsidR="008D0C12" w:rsidRDefault="008D0C12" w:rsidP="00D4687C">
            <w:pPr>
              <w:pStyle w:val="ListBullet"/>
            </w:pPr>
            <w:r>
              <w:t>How does the company generate revenue?</w:t>
            </w:r>
          </w:p>
          <w:p w14:paraId="5C366A93" w14:textId="783DFE3B" w:rsidR="008D0C12" w:rsidRDefault="008D0C12" w:rsidP="00D4687C">
            <w:pPr>
              <w:pStyle w:val="ListBullet"/>
            </w:pPr>
            <w:r>
              <w:t>What is their market position</w:t>
            </w:r>
            <w:r w:rsidR="00862DF6">
              <w:t xml:space="preserve"> </w:t>
            </w:r>
            <w:r>
              <w:t>in/point of difference?</w:t>
            </w:r>
          </w:p>
          <w:p w14:paraId="5C366A94" w14:textId="77777777" w:rsidR="008D0C12" w:rsidRDefault="008D0C12" w:rsidP="00D4687C">
            <w:pPr>
              <w:pStyle w:val="ListBullet"/>
            </w:pPr>
            <w:r>
              <w:t>Who are the competitors?</w:t>
            </w:r>
          </w:p>
          <w:p w14:paraId="5C366A95" w14:textId="77777777" w:rsidR="008D0C12" w:rsidRDefault="008D0C12" w:rsidP="00D4687C">
            <w:pPr>
              <w:pStyle w:val="ListBullet"/>
            </w:pPr>
            <w:r>
              <w:t>What do others say about the product? Are these sources reliable?</w:t>
            </w:r>
          </w:p>
          <w:p w14:paraId="5C366A96" w14:textId="77777777" w:rsidR="008D0C12" w:rsidRDefault="008D0C12" w:rsidP="00D4687C">
            <w:pPr>
              <w:pStyle w:val="Compact"/>
            </w:pPr>
            <w:r>
              <w:rPr>
                <w:b/>
                <w:bCs/>
              </w:rPr>
              <w:t>Terms of Service</w:t>
            </w:r>
          </w:p>
          <w:p w14:paraId="5C366A97" w14:textId="77777777" w:rsidR="008D0C12" w:rsidRDefault="008D0C12" w:rsidP="00D4687C">
            <w:pPr>
              <w:pStyle w:val="ListBullet"/>
            </w:pPr>
            <w:r>
              <w:t>What are the terms of service? Are they easy to find?</w:t>
            </w:r>
          </w:p>
          <w:p w14:paraId="5C366A98" w14:textId="7D4F2726" w:rsidR="008D0C12" w:rsidRDefault="008D0C12" w:rsidP="00D4687C">
            <w:pPr>
              <w:pStyle w:val="ListBullet"/>
            </w:pPr>
            <w:r>
              <w:t>What personal data is required to use the tool (username, real names, email, date of birth</w:t>
            </w:r>
            <w:r w:rsidR="005F08F2">
              <w:t>, and so on</w:t>
            </w:r>
            <w:r>
              <w:t>)?</w:t>
            </w:r>
          </w:p>
          <w:p w14:paraId="5C366A99" w14:textId="77777777" w:rsidR="008D0C12" w:rsidRDefault="008D0C12" w:rsidP="00D4687C">
            <w:pPr>
              <w:pStyle w:val="ListBullet"/>
            </w:pPr>
            <w:r>
              <w:t>Who owns the data?</w:t>
            </w:r>
          </w:p>
          <w:p w14:paraId="5C366A9A" w14:textId="77777777" w:rsidR="008D0C12" w:rsidRDefault="008D0C12" w:rsidP="00D4687C">
            <w:pPr>
              <w:pStyle w:val="ListBullet"/>
            </w:pPr>
            <w:r>
              <w:t>How is the data protected?</w:t>
            </w:r>
          </w:p>
          <w:p w14:paraId="5C366A9B" w14:textId="77777777" w:rsidR="008D0C12" w:rsidRDefault="008D0C12" w:rsidP="00D4687C">
            <w:pPr>
              <w:pStyle w:val="ListBullet"/>
            </w:pPr>
            <w:r>
              <w:t>Where is the data housed?</w:t>
            </w:r>
          </w:p>
          <w:p w14:paraId="5C366A9C" w14:textId="77777777" w:rsidR="008D0C12" w:rsidRDefault="008D0C12" w:rsidP="00D4687C">
            <w:pPr>
              <w:pStyle w:val="ListBullet"/>
            </w:pPr>
            <w:r>
              <w:t>What flexibility do users have to be anonymous?</w:t>
            </w:r>
          </w:p>
          <w:p w14:paraId="5C366A9D" w14:textId="77777777" w:rsidR="008D0C12" w:rsidRDefault="008D0C12" w:rsidP="00D4687C">
            <w:pPr>
              <w:pStyle w:val="ListBullet"/>
            </w:pPr>
            <w:r>
              <w:t>Does the tool support open licensing of user generated content?</w:t>
            </w:r>
          </w:p>
          <w:p w14:paraId="5C366A9E" w14:textId="77777777" w:rsidR="008D0C12" w:rsidRDefault="008D0C12" w:rsidP="00D4687C">
            <w:pPr>
              <w:pStyle w:val="ListBullet"/>
            </w:pPr>
            <w:r>
              <w:t>How is copyright infringement managed?</w:t>
            </w:r>
          </w:p>
          <w:p w14:paraId="5C366A9F" w14:textId="77777777" w:rsidR="008D0C12" w:rsidRDefault="008D0C12" w:rsidP="00D4687C">
            <w:pPr>
              <w:pStyle w:val="ListBullet"/>
            </w:pPr>
            <w:r>
              <w:t>How is user generated content distributed by the company? What license does the user give the company for distributing to third parties?</w:t>
            </w:r>
          </w:p>
          <w:p w14:paraId="5C366AA0" w14:textId="77777777" w:rsidR="008D0C12" w:rsidRDefault="008D0C12" w:rsidP="00D4687C">
            <w:pPr>
              <w:pStyle w:val="ListBullet"/>
            </w:pPr>
            <w:r>
              <w:t>Can users delete their accounts or leave the service?</w:t>
            </w:r>
          </w:p>
          <w:p w14:paraId="5C366AA1" w14:textId="77777777" w:rsidR="008D0C12" w:rsidRDefault="008D0C12" w:rsidP="00D4687C">
            <w:pPr>
              <w:pStyle w:val="ListBullet"/>
            </w:pPr>
            <w:r>
              <w:t>Can users export their data? What export formats are supported?</w:t>
            </w:r>
          </w:p>
          <w:p w14:paraId="5C366AA2" w14:textId="77777777" w:rsidR="008D0C12" w:rsidRDefault="008D0C12" w:rsidP="00D4687C">
            <w:pPr>
              <w:pStyle w:val="ListBullet"/>
            </w:pPr>
            <w:r>
              <w:t>How is personal information managed?</w:t>
            </w:r>
          </w:p>
          <w:p w14:paraId="5C366AA3" w14:textId="77777777" w:rsidR="008D0C12" w:rsidRDefault="008D0C12" w:rsidP="00D4687C">
            <w:pPr>
              <w:pStyle w:val="ListBullet"/>
            </w:pPr>
            <w:r>
              <w:t>Can information be shared with third parties, and if so under what conditions?</w:t>
            </w:r>
          </w:p>
          <w:p w14:paraId="5C366AA4" w14:textId="77777777" w:rsidR="008D0C12" w:rsidRDefault="008D0C12" w:rsidP="00D4687C">
            <w:pPr>
              <w:pStyle w:val="ListBullet"/>
            </w:pPr>
            <w:r>
              <w:t>Can the company terminate a users account? Under what conditions?</w:t>
            </w:r>
          </w:p>
          <w:p w14:paraId="5C366AA5" w14:textId="609DD79C" w:rsidR="008D0C12" w:rsidRDefault="008D0C12" w:rsidP="00D4687C">
            <w:pPr>
              <w:pStyle w:val="ListBullet"/>
            </w:pPr>
            <w:r>
              <w:t>How are changes to the terms of service managed?</w:t>
            </w:r>
          </w:p>
          <w:p w14:paraId="5C366AA6" w14:textId="77777777" w:rsidR="008D0C12" w:rsidRDefault="008D0C12" w:rsidP="00D4687C">
            <w:pPr>
              <w:pStyle w:val="Compact"/>
            </w:pPr>
            <w:r>
              <w:rPr>
                <w:b/>
                <w:bCs/>
              </w:rPr>
              <w:t>Fit For Purpose</w:t>
            </w:r>
          </w:p>
          <w:p w14:paraId="5C366AA7" w14:textId="77777777" w:rsidR="008D0C12" w:rsidRDefault="008D0C12" w:rsidP="00D4687C">
            <w:pPr>
              <w:pStyle w:val="ListBullet"/>
            </w:pPr>
            <w:r>
              <w:t>Is the tool suitable for the stated purpose?</w:t>
            </w:r>
          </w:p>
          <w:p w14:paraId="5C366AA8" w14:textId="77777777" w:rsidR="008D0C12" w:rsidRDefault="008D0C12" w:rsidP="00D4687C">
            <w:pPr>
              <w:pStyle w:val="ListBullet"/>
            </w:pPr>
            <w:r>
              <w:t>How does the design of the tool influence what users can do with the tool?</w:t>
            </w:r>
          </w:p>
          <w:p w14:paraId="5C366AA9" w14:textId="226570C9" w:rsidR="008D0C12" w:rsidRDefault="008D0C12" w:rsidP="00D4687C">
            <w:pPr>
              <w:pStyle w:val="ListBullet"/>
            </w:pPr>
            <w:r>
              <w:t>Does the tool provide support resources or help tutorials?</w:t>
            </w:r>
          </w:p>
          <w:p w14:paraId="5C366AAA" w14:textId="7C7148F6" w:rsidR="008D0C12" w:rsidRDefault="008D0C12" w:rsidP="00D4687C">
            <w:pPr>
              <w:pStyle w:val="ListBullet"/>
            </w:pPr>
            <w:r>
              <w:t>Search the web to find out if others provide help and advice on using the tool (for example You</w:t>
            </w:r>
            <w:r w:rsidR="005F08F2">
              <w:t>T</w:t>
            </w:r>
            <w:r>
              <w:t>ube, blog posts</w:t>
            </w:r>
            <w:r w:rsidR="005F08F2">
              <w:t>, and so on</w:t>
            </w:r>
            <w:r>
              <w:t>)</w:t>
            </w:r>
          </w:p>
          <w:p w14:paraId="5C366AAB" w14:textId="77777777" w:rsidR="008D0C12" w:rsidRDefault="008D0C12" w:rsidP="00D4687C">
            <w:pPr>
              <w:pStyle w:val="ListBullet"/>
            </w:pPr>
            <w:r>
              <w:t>What are the implications or opportunities of the tool to support learning in a digital age?</w:t>
            </w:r>
          </w:p>
        </w:tc>
      </w:tr>
    </w:tbl>
    <w:p w14:paraId="5C366AAD" w14:textId="77777777" w:rsidR="008D0C12" w:rsidRDefault="008D0C12">
      <w:pPr>
        <w:pStyle w:val="Heading3"/>
      </w:pPr>
      <w:bookmarkStart w:id="30" w:name="activity-evaluate-a-digital-tool"/>
      <w:bookmarkEnd w:id="28"/>
      <w:r>
        <w:t>4.4.2 Activity: Evaluate a Digital Tool</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8D0C12" w14:paraId="5C366ACE" w14:textId="77777777" w:rsidTr="008950DB">
        <w:trPr>
          <w:cantSplit/>
        </w:trPr>
        <w:tc>
          <w:tcPr>
            <w:tcW w:w="0" w:type="auto"/>
            <w:tcMar>
              <w:left w:w="144" w:type="dxa"/>
            </w:tcMar>
          </w:tcPr>
          <w:p w14:paraId="5C366AAE" w14:textId="77777777" w:rsidR="008D0C12" w:rsidRDefault="008D0C12">
            <w:pPr>
              <w:pStyle w:val="FirstParagraph"/>
              <w:spacing w:before="16" w:after="64"/>
            </w:pPr>
          </w:p>
          <w:p w14:paraId="5C366AAF" w14:textId="4EDFE22A" w:rsidR="008D0C12" w:rsidRDefault="008D0C12" w:rsidP="00D4687C">
            <w:pPr>
              <w:pStyle w:val="Compact"/>
            </w:pPr>
            <w:r>
              <w:t xml:space="preserve">In this </w:t>
            </w:r>
            <w:r w:rsidR="00CB7467">
              <w:t>activity</w:t>
            </w:r>
            <w:r>
              <w:t>, you are invited to critically evaluate an online tool.</w:t>
            </w:r>
          </w:p>
          <w:p w14:paraId="5C366AB1" w14:textId="564A9851" w:rsidR="008D0C12" w:rsidRDefault="008D0C12" w:rsidP="00D4687C">
            <w:pPr>
              <w:pStyle w:val="ListBullet"/>
            </w:pPr>
            <w:r w:rsidRPr="00D4687C">
              <w:rPr>
                <w:b/>
                <w:bCs/>
                <w:kern w:val="2"/>
                <w:lang w:val="en-CA"/>
                <w14:ligatures w14:val="standardContextual"/>
              </w:rPr>
              <w:t>Set Your Goals</w:t>
            </w:r>
            <w:r w:rsidR="00D154EF" w:rsidRPr="00D154EF">
              <w:rPr>
                <w:b/>
                <w:bCs/>
              </w:rPr>
              <w:t>:</w:t>
            </w:r>
            <w:r w:rsidR="00D154EF">
              <w:t xml:space="preserve"> </w:t>
            </w:r>
            <w:r>
              <w:t>As you select the tool you want to evaluate consider your goals for improving your digital skills.</w:t>
            </w:r>
          </w:p>
          <w:p w14:paraId="5C366AB2" w14:textId="77777777" w:rsidR="008D0C12" w:rsidRDefault="008D0C12" w:rsidP="00D4687C">
            <w:pPr>
              <w:pStyle w:val="ListBullet2"/>
            </w:pPr>
            <w:r>
              <w:t>What do you want to do or learn online?</w:t>
            </w:r>
          </w:p>
          <w:p w14:paraId="5C366AB3" w14:textId="77777777" w:rsidR="008D0C12" w:rsidRDefault="008D0C12" w:rsidP="00D4687C">
            <w:pPr>
              <w:pStyle w:val="ListBullet2"/>
            </w:pPr>
            <w:r>
              <w:t>What skills are needed in your academic area and profession?</w:t>
            </w:r>
          </w:p>
          <w:p w14:paraId="5C366AB4" w14:textId="77777777" w:rsidR="008D0C12" w:rsidRDefault="008D0C12" w:rsidP="00D4687C">
            <w:pPr>
              <w:pStyle w:val="ListBullet2"/>
            </w:pPr>
            <w:r>
              <w:t>What tool would be helpful for you and your peers to know more about?</w:t>
            </w:r>
          </w:p>
          <w:p w14:paraId="5C366AB7" w14:textId="551CDE4F" w:rsidR="008D0C12" w:rsidRDefault="008D0C12" w:rsidP="00D4687C">
            <w:pPr>
              <w:pStyle w:val="ListBullet"/>
            </w:pPr>
            <w:r w:rsidRPr="00D4687C">
              <w:rPr>
                <w:b/>
                <w:bCs/>
                <w:kern w:val="2"/>
                <w:lang w:val="en-CA"/>
                <w14:ligatures w14:val="standardContextual"/>
              </w:rPr>
              <w:t>Choose a Tool</w:t>
            </w:r>
            <w:r w:rsidR="000D7E0D">
              <w:rPr>
                <w:b/>
                <w:bCs/>
              </w:rPr>
              <w:t xml:space="preserve">: </w:t>
            </w:r>
            <w:r w:rsidR="00843CD7">
              <w:t>S</w:t>
            </w:r>
            <w:r>
              <w:t>elect any online tool or choose one from the list below.</w:t>
            </w:r>
          </w:p>
          <w:p w14:paraId="5C366AB8" w14:textId="77777777" w:rsidR="008D0C12" w:rsidRDefault="008D0C12" w:rsidP="00D4687C">
            <w:pPr>
              <w:pStyle w:val="ListBullet2"/>
            </w:pPr>
            <w:r>
              <w:rPr>
                <w:i/>
                <w:iCs/>
              </w:rPr>
              <w:t>Blogging</w:t>
            </w:r>
            <w:r>
              <w:t>: Blogger, WordPress, Medium, Tumblr</w:t>
            </w:r>
          </w:p>
          <w:p w14:paraId="5C366AB9" w14:textId="77777777" w:rsidR="008D0C12" w:rsidRDefault="008D0C12" w:rsidP="00D4687C">
            <w:pPr>
              <w:pStyle w:val="ListBullet2"/>
            </w:pPr>
            <w:r>
              <w:rPr>
                <w:i/>
                <w:iCs/>
              </w:rPr>
              <w:t>File sharing</w:t>
            </w:r>
            <w:r>
              <w:t>: Dropbox, Nextcloud, MediaFire, Google Drive, SugarSync</w:t>
            </w:r>
          </w:p>
          <w:p w14:paraId="5C366ABA" w14:textId="77777777" w:rsidR="008D0C12" w:rsidRDefault="008D0C12" w:rsidP="00D4687C">
            <w:pPr>
              <w:pStyle w:val="ListBullet2"/>
            </w:pPr>
            <w:r>
              <w:rPr>
                <w:i/>
                <w:iCs/>
              </w:rPr>
              <w:t>Presentations</w:t>
            </w:r>
            <w:r>
              <w:t>: Haikudeck, Prezi, Google Slides, Slides (using Reveal.js)</w:t>
            </w:r>
          </w:p>
          <w:p w14:paraId="5C366ABB" w14:textId="77777777" w:rsidR="008D0C12" w:rsidRDefault="008D0C12" w:rsidP="00D4687C">
            <w:pPr>
              <w:pStyle w:val="ListBullet2"/>
            </w:pPr>
            <w:r>
              <w:rPr>
                <w:i/>
                <w:iCs/>
              </w:rPr>
              <w:t>Online collaboration</w:t>
            </w:r>
            <w:r>
              <w:t>: Basecamp, Slack, Rocket.chat, Hipchat</w:t>
            </w:r>
          </w:p>
          <w:p w14:paraId="5C366ABC" w14:textId="77777777" w:rsidR="008D0C12" w:rsidRDefault="008D0C12" w:rsidP="00D4687C">
            <w:pPr>
              <w:pStyle w:val="ListBullet2"/>
            </w:pPr>
            <w:r>
              <w:rPr>
                <w:i/>
                <w:iCs/>
              </w:rPr>
              <w:t>Video conferencing</w:t>
            </w:r>
            <w:r>
              <w:t>: jitsi, Anymeeting, Zoom, GoToMeeting, Microsoft Teams</w:t>
            </w:r>
          </w:p>
          <w:p w14:paraId="5C366ABD" w14:textId="4F8969B8" w:rsidR="008D0C12" w:rsidRDefault="008D0C12" w:rsidP="00D4687C">
            <w:pPr>
              <w:pStyle w:val="ListBullet2"/>
            </w:pPr>
            <w:r>
              <w:rPr>
                <w:i/>
                <w:iCs/>
              </w:rPr>
              <w:t>Feed aggregators</w:t>
            </w:r>
            <w:r>
              <w:t>: Feedly, Panada, NewsBlur, Inoreader, Feedreader</w:t>
            </w:r>
          </w:p>
          <w:p w14:paraId="5C366ABE" w14:textId="77777777" w:rsidR="008D0C12" w:rsidRDefault="008D0C12" w:rsidP="00D4687C">
            <w:pPr>
              <w:pStyle w:val="ListBullet2"/>
            </w:pPr>
            <w:r>
              <w:rPr>
                <w:i/>
                <w:iCs/>
              </w:rPr>
              <w:t>Project management</w:t>
            </w:r>
            <w:r>
              <w:t>: Trello, Kanboard, Freedcamp, Asana, Notion, GitHub</w:t>
            </w:r>
          </w:p>
          <w:p w14:paraId="5C366AC0" w14:textId="785CD9D2" w:rsidR="008D0C12" w:rsidRDefault="008D0C12" w:rsidP="00D4687C">
            <w:pPr>
              <w:pStyle w:val="ListBullet"/>
            </w:pPr>
            <w:r w:rsidRPr="00D4687C">
              <w:rPr>
                <w:b/>
                <w:bCs/>
                <w:kern w:val="2"/>
                <w:lang w:val="en-CA"/>
                <w14:ligatures w14:val="standardContextual"/>
              </w:rPr>
              <w:t>Evaluate the Tool</w:t>
            </w:r>
            <w:r w:rsidR="000D7E0D" w:rsidRPr="000D7E0D">
              <w:rPr>
                <w:b/>
                <w:bCs/>
              </w:rPr>
              <w:t>:</w:t>
            </w:r>
            <w:r w:rsidR="000D7E0D">
              <w:t xml:space="preserve"> </w:t>
            </w:r>
            <w:r>
              <w:t>Use your chosen rubric or guiding questions to complete your review</w:t>
            </w:r>
            <w:r w:rsidR="00843CD7">
              <w:t>.</w:t>
            </w:r>
          </w:p>
          <w:p w14:paraId="5C366AC3" w14:textId="018BE62A" w:rsidR="008D0C12" w:rsidRDefault="008D0C12" w:rsidP="00D4687C">
            <w:pPr>
              <w:pStyle w:val="ListBullet"/>
            </w:pPr>
            <w:r w:rsidRPr="00D4687C">
              <w:rPr>
                <w:b/>
                <w:bCs/>
                <w:kern w:val="2"/>
                <w:lang w:val="en-CA"/>
                <w14:ligatures w14:val="standardContextual"/>
              </w:rPr>
              <w:t>Share Your Insights</w:t>
            </w:r>
            <w:r w:rsidR="000D7E0D" w:rsidRPr="000D7E0D">
              <w:rPr>
                <w:b/>
                <w:bCs/>
              </w:rPr>
              <w:t>:</w:t>
            </w:r>
            <w:r w:rsidR="000D7E0D">
              <w:t xml:space="preserve"> </w:t>
            </w:r>
            <w:r>
              <w:t>Prepare a blog post (about 450</w:t>
            </w:r>
            <w:r w:rsidR="00843CD7">
              <w:t>–</w:t>
            </w:r>
            <w:r>
              <w:t>600 words) where you publish a critical review of your selected tool.</w:t>
            </w:r>
            <w:r w:rsidR="000D7E0D">
              <w:t xml:space="preserve"> </w:t>
            </w:r>
            <w:r>
              <w:t>Your blog post must:</w:t>
            </w:r>
          </w:p>
          <w:p w14:paraId="5C366AC4" w14:textId="77777777" w:rsidR="008D0C12" w:rsidRDefault="008D0C12" w:rsidP="00D4687C">
            <w:pPr>
              <w:pStyle w:val="ListBullet2"/>
            </w:pPr>
            <w:r>
              <w:t>State your intended purpose for the tool</w:t>
            </w:r>
          </w:p>
          <w:p w14:paraId="5C366AC5" w14:textId="59FBF5E7" w:rsidR="008D0C12" w:rsidRDefault="008D0C12" w:rsidP="00D4687C">
            <w:pPr>
              <w:pStyle w:val="ListBullet2"/>
            </w:pPr>
            <w:r>
              <w:t>Highlight strengths and weaknesses (</w:t>
            </w:r>
            <w:r w:rsidR="00843CD7">
              <w:t>c</w:t>
            </w:r>
            <w:r>
              <w:t>ompany reputation, software features, terms of service</w:t>
            </w:r>
            <w:r w:rsidR="00843CD7">
              <w:t>, and so on</w:t>
            </w:r>
            <w:r>
              <w:t>)</w:t>
            </w:r>
          </w:p>
          <w:p w14:paraId="5C366AC6" w14:textId="77777777" w:rsidR="008D0C12" w:rsidRDefault="008D0C12" w:rsidP="00D4687C">
            <w:pPr>
              <w:pStyle w:val="ListBullet2"/>
            </w:pPr>
            <w:r>
              <w:t>Include hyperlinks to appropriate web pages</w:t>
            </w:r>
          </w:p>
          <w:p w14:paraId="5C366AC7" w14:textId="32158BA4" w:rsidR="008D0C12" w:rsidRDefault="008D0C12" w:rsidP="00D4687C">
            <w:pPr>
              <w:pStyle w:val="ListBullet2"/>
            </w:pPr>
            <w:r>
              <w:t>Include references using APA style if required</w:t>
            </w:r>
          </w:p>
          <w:p w14:paraId="5C366AC8" w14:textId="72E5D3A3" w:rsidR="008D0C12" w:rsidRDefault="008D0C12" w:rsidP="00D4687C">
            <w:pPr>
              <w:pStyle w:val="ListBullet2"/>
            </w:pPr>
            <w:r>
              <w:t>Include if applicable a disclaimer or disclosure</w:t>
            </w:r>
            <w:r w:rsidR="00C04698">
              <w:t>;</w:t>
            </w:r>
            <w:r>
              <w:t xml:space="preserve"> that is</w:t>
            </w:r>
            <w:r w:rsidR="00C04698">
              <w:t>,</w:t>
            </w:r>
            <w:r>
              <w:t xml:space="preserve"> whether you have any association with the company or tool that may impact on the review</w:t>
            </w:r>
          </w:p>
          <w:p w14:paraId="5C366AC9" w14:textId="77777777" w:rsidR="008D0C12" w:rsidRDefault="008D0C12" w:rsidP="00D4687C">
            <w:pPr>
              <w:pStyle w:val="ListBullet2"/>
            </w:pPr>
            <w:r>
              <w:t>Include concluding recommendation(s)</w:t>
            </w:r>
          </w:p>
          <w:p w14:paraId="5C366ACA" w14:textId="75F51A8F" w:rsidR="008D0C12" w:rsidRDefault="008D0C12" w:rsidP="00D4687C">
            <w:pPr>
              <w:pStyle w:val="ListBullet2"/>
            </w:pPr>
            <w:r>
              <w:t>Include a comment on whether the tool</w:t>
            </w:r>
            <w:r w:rsidR="00C04698">
              <w:t xml:space="preserve"> is</w:t>
            </w:r>
            <w:r>
              <w:t xml:space="preserve"> fit for your stated purpose</w:t>
            </w:r>
          </w:p>
          <w:p w14:paraId="5C366ACB" w14:textId="08BA5EDF" w:rsidR="008D0C12" w:rsidRDefault="008D0C12" w:rsidP="00D4687C">
            <w:pPr>
              <w:pStyle w:val="ListBullet2"/>
            </w:pPr>
            <w:r>
              <w:t>Include a comment on the extent to which the tool would be useful for learning in a digital age</w:t>
            </w:r>
          </w:p>
          <w:p w14:paraId="5C366ACC" w14:textId="77777777" w:rsidR="008D0C12" w:rsidRDefault="008D0C12" w:rsidP="00D4687C">
            <w:pPr>
              <w:pStyle w:val="ListBullet2"/>
            </w:pPr>
            <w:r>
              <w:t>Add a category or tag for your post using the course tag: LDRS101</w:t>
            </w:r>
          </w:p>
          <w:p w14:paraId="5C366ACD" w14:textId="77777777" w:rsidR="008D0C12" w:rsidRDefault="008D0C12">
            <w:pPr>
              <w:pStyle w:val="FirstParagraph"/>
              <w:spacing w:after="16"/>
            </w:pPr>
            <w:r>
              <w:rPr>
                <w:b/>
                <w:bCs/>
              </w:rPr>
              <w:t>Optional:</w:t>
            </w:r>
            <w:r>
              <w:t xml:space="preserve"> On Discourse, let us know what tool you selected and why. Share the link of your review blog.</w:t>
            </w:r>
          </w:p>
        </w:tc>
      </w:tr>
    </w:tbl>
    <w:p w14:paraId="5C366ACF" w14:textId="77777777" w:rsidR="008D0C12" w:rsidRDefault="008D0C12">
      <w:pPr>
        <w:pStyle w:val="Heading2"/>
      </w:pPr>
      <w:bookmarkStart w:id="31" w:name="summary-3"/>
      <w:bookmarkEnd w:id="26"/>
      <w:bookmarkEnd w:id="30"/>
      <w:r>
        <w:t>Summary</w:t>
      </w:r>
    </w:p>
    <w:p w14:paraId="5C366AD0" w14:textId="1B63105F" w:rsidR="008D0C12" w:rsidRDefault="008D0C12">
      <w:pPr>
        <w:pStyle w:val="FirstParagraph"/>
      </w:pPr>
      <w:r>
        <w:t>In this unit you have had the opportunity to learn about your personal learning environment and build your presence on the web using a blog. You’ve examined your digital footprint and reflected on your online identity</w:t>
      </w:r>
      <w:r w:rsidR="00C04698">
        <w:t>—</w:t>
      </w:r>
      <w:r>
        <w:t xml:space="preserve">what it is now, and where you want it to be. You’ve also had an opportunity to evaluate digital tools and their ethical implications, and </w:t>
      </w:r>
      <w:r w:rsidR="00C04698">
        <w:t xml:space="preserve">to </w:t>
      </w:r>
      <w:r>
        <w:t>consider what tools will help you academically and personally. As you continue with the last two units of the course we want to encourage you to examine your purpose in using technology, as well as how your contributions online can benefit others.</w:t>
      </w:r>
    </w:p>
    <w:p w14:paraId="5C366AD7" w14:textId="77777777" w:rsidR="008D0C12" w:rsidRDefault="008D0C12">
      <w:pPr>
        <w:pStyle w:val="Heading2"/>
      </w:pPr>
      <w:bookmarkStart w:id="32" w:name="checking-your-learning-3"/>
      <w:bookmarkEnd w:id="31"/>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8D0C12" w14:paraId="5C366AE1" w14:textId="77777777" w:rsidTr="008950DB">
        <w:trPr>
          <w:cantSplit/>
        </w:trPr>
        <w:tc>
          <w:tcPr>
            <w:tcW w:w="0" w:type="auto"/>
            <w:tcMar>
              <w:left w:w="144" w:type="dxa"/>
            </w:tcMar>
          </w:tcPr>
          <w:p w14:paraId="5C366AD8" w14:textId="77777777" w:rsidR="008D0C12" w:rsidRDefault="008D0C12">
            <w:pPr>
              <w:pStyle w:val="FirstParagraph"/>
              <w:spacing w:before="16" w:after="64"/>
            </w:pPr>
          </w:p>
          <w:p w14:paraId="5C366AD9" w14:textId="2F1AC1B3" w:rsidR="008D0C12" w:rsidRDefault="008D0C12">
            <w:pPr>
              <w:pStyle w:val="BodyText"/>
              <w:spacing w:before="16"/>
            </w:pPr>
            <w:r>
              <w:t>Before you move on to the next unit check that you are able to:</w:t>
            </w:r>
          </w:p>
          <w:p w14:paraId="5C366ADA" w14:textId="77777777" w:rsidR="008D0C12" w:rsidRDefault="008D0C12" w:rsidP="008D0C12">
            <w:pPr>
              <w:pStyle w:val="Compact"/>
              <w:numPr>
                <w:ilvl w:val="0"/>
                <w:numId w:val="2"/>
              </w:numPr>
            </w:pPr>
            <w:r>
              <w:t>Create a personalized narrative to document and express your learning process</w:t>
            </w:r>
          </w:p>
          <w:p w14:paraId="5C366ADB" w14:textId="77777777" w:rsidR="008D0C12" w:rsidRDefault="008D0C12" w:rsidP="008D0C12">
            <w:pPr>
              <w:pStyle w:val="Compact"/>
              <w:numPr>
                <w:ilvl w:val="0"/>
                <w:numId w:val="2"/>
              </w:numPr>
            </w:pPr>
            <w:r>
              <w:t>Examine your digital footprint and develop a positive digital online identity</w:t>
            </w:r>
          </w:p>
          <w:p w14:paraId="5C366ADC" w14:textId="77777777" w:rsidR="008D0C12" w:rsidRDefault="008D0C12" w:rsidP="008D0C12">
            <w:pPr>
              <w:pStyle w:val="Compact"/>
              <w:numPr>
                <w:ilvl w:val="0"/>
                <w:numId w:val="2"/>
              </w:numPr>
            </w:pPr>
            <w:r>
              <w:t>Evaluate digital tools, platforms, and interactions based on ethical principles</w:t>
            </w:r>
          </w:p>
          <w:p w14:paraId="5C366ADD" w14:textId="77777777" w:rsidR="008D0C12" w:rsidRDefault="008D0C12" w:rsidP="008D0C12">
            <w:pPr>
              <w:pStyle w:val="Compact"/>
              <w:numPr>
                <w:ilvl w:val="0"/>
                <w:numId w:val="2"/>
              </w:numPr>
            </w:pPr>
            <w:r>
              <w:t>Critically evaluate the affordances and restraints of digital tools and platforms</w:t>
            </w:r>
          </w:p>
          <w:p w14:paraId="5C366ADE" w14:textId="77777777" w:rsidR="008D0C12" w:rsidRDefault="008D0C12" w:rsidP="008D0C12">
            <w:pPr>
              <w:pStyle w:val="Compact"/>
              <w:numPr>
                <w:ilvl w:val="0"/>
                <w:numId w:val="2"/>
              </w:numPr>
            </w:pPr>
            <w:r>
              <w:t>Identify the digital skills needed in your field of study</w:t>
            </w:r>
          </w:p>
          <w:p w14:paraId="5C366ADF" w14:textId="3085C825" w:rsidR="008D0C12" w:rsidRDefault="008D0C12" w:rsidP="008D0C12">
            <w:pPr>
              <w:pStyle w:val="Compact"/>
              <w:numPr>
                <w:ilvl w:val="0"/>
                <w:numId w:val="2"/>
              </w:numPr>
            </w:pPr>
            <w:r>
              <w:t>Describe how to protect yourself</w:t>
            </w:r>
            <w:r w:rsidR="00E04F05">
              <w:t xml:space="preserve">, as well as </w:t>
            </w:r>
            <w:r>
              <w:t>other students and colleagues, to stay safe in the digital environment</w:t>
            </w:r>
          </w:p>
          <w:p w14:paraId="5C366AE0" w14:textId="77777777" w:rsidR="008D0C12" w:rsidRDefault="008D0C12" w:rsidP="008D0C12">
            <w:pPr>
              <w:pStyle w:val="Compact"/>
              <w:numPr>
                <w:ilvl w:val="0"/>
                <w:numId w:val="2"/>
              </w:numPr>
            </w:pPr>
            <w:r>
              <w:t>Practice evaluative judgment to document your process of learning in complex domains of knowledge</w:t>
            </w:r>
          </w:p>
        </w:tc>
      </w:tr>
      <w:bookmarkEnd w:id="0"/>
      <w:bookmarkEnd w:id="32"/>
    </w:tbl>
    <w:p w14:paraId="217BB8C3" w14:textId="77777777" w:rsidR="004676C5" w:rsidRDefault="004676C5"/>
    <w:p w14:paraId="71197396" w14:textId="3BF9AF6C" w:rsidR="004676C5" w:rsidRDefault="004676C5"/>
    <w:sectPr w:rsidR="004676C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Deb Troendle-Scott" w:date="2024-08-01T17:57:00Z" w:initials="DTS">
    <w:p w14:paraId="26EA330E" w14:textId="77777777" w:rsidR="003E16C9" w:rsidRDefault="00837ECE" w:rsidP="003E16C9">
      <w:pPr>
        <w:pStyle w:val="CommentText"/>
      </w:pPr>
      <w:r>
        <w:rPr>
          <w:rStyle w:val="CommentReference"/>
        </w:rPr>
        <w:annotationRef/>
      </w:r>
      <w:r w:rsidR="003E16C9">
        <w:t>TWU link; please confirm and add Zotero citation</w:t>
      </w:r>
    </w:p>
  </w:comment>
  <w:comment w:id="11" w:author="Kelly Marjanovic" w:date="2024-09-07T15:16:00Z" w:initials="KM">
    <w:p w14:paraId="2E8D773B" w14:textId="07C5797D" w:rsidR="3CBD2189" w:rsidRDefault="3CBD2189">
      <w:pPr>
        <w:pStyle w:val="CommentText"/>
      </w:pPr>
      <w:r>
        <w:t>Checking with Production - link is correct online, but mixed up here. - https://learn.twu.ca/pluginfile.php/1352476/mod_resource/content/24/docs/assets/u4/U4_7-things-you-should-know-about-PLNs.pdf</w:t>
      </w:r>
      <w:r>
        <w:rPr>
          <w:rStyle w:val="CommentReference"/>
        </w:rPr>
        <w:annotationRef/>
      </w:r>
    </w:p>
  </w:comment>
  <w:comment w:id="13" w:author="Deb Troendle-Scott" w:date="2024-08-01T18:06:00Z" w:initials="DTS">
    <w:p w14:paraId="5D14BAD6" w14:textId="77777777" w:rsidR="00870E74" w:rsidRDefault="00471EAA" w:rsidP="00870E74">
      <w:pPr>
        <w:pStyle w:val="CommentText"/>
      </w:pPr>
      <w:r>
        <w:rPr>
          <w:rStyle w:val="CommentReference"/>
        </w:rPr>
        <w:annotationRef/>
      </w:r>
      <w:r w:rsidR="00870E74">
        <w:t>TWU link; check that it is still correct</w:t>
      </w:r>
    </w:p>
  </w:comment>
  <w:comment w:id="16" w:author="Deb Troendle-Scott" w:date="2024-08-02T10:08:00Z" w:initials="DTS">
    <w:p w14:paraId="68FF4C65" w14:textId="77777777" w:rsidR="003461C7" w:rsidRDefault="009010D0" w:rsidP="003461C7">
      <w:pPr>
        <w:pStyle w:val="CommentText"/>
      </w:pPr>
      <w:r>
        <w:rPr>
          <w:rStyle w:val="CommentReference"/>
        </w:rPr>
        <w:annotationRef/>
      </w:r>
      <w:r w:rsidR="003461C7">
        <w:t>Preferred term? (drop-down menu? Without going into WordPress I’m not sure what’s used)</w:t>
      </w:r>
    </w:p>
  </w:comment>
  <w:comment w:id="20" w:author="Deb Troendle-Scott" w:date="2024-08-03T11:18:00Z" w:initials="DTS">
    <w:p w14:paraId="78E14AA3" w14:textId="77777777" w:rsidR="00E93122" w:rsidRDefault="00807DF4" w:rsidP="00E93122">
      <w:pPr>
        <w:pStyle w:val="CommentText"/>
      </w:pPr>
      <w:r>
        <w:rPr>
          <w:rStyle w:val="CommentReference"/>
        </w:rPr>
        <w:annotationRef/>
      </w:r>
      <w:r w:rsidR="00E93122">
        <w:t>Link not working (TWU URL); I believe the article is this one so have added to Zotero but not updated the hyperlink here. Please check and replace with this if correct.</w:t>
      </w:r>
    </w:p>
    <w:p w14:paraId="4184AD5C" w14:textId="77777777" w:rsidR="00E93122" w:rsidRDefault="00E93122" w:rsidP="00E93122">
      <w:pPr>
        <w:pStyle w:val="CommentText"/>
      </w:pPr>
      <w:hyperlink r:id="rId1" w:history="1">
        <w:r w:rsidRPr="0009461A">
          <w:rPr>
            <w:rStyle w:val="Hyperlink"/>
          </w:rPr>
          <w:t>https://www.internetsociety.org/wp-content/uploads/2017/11/Understanding-your-Online-Identity-An-Overview-of-Identity.pdf</w:t>
        </w:r>
      </w:hyperlink>
    </w:p>
  </w:comment>
  <w:comment w:id="21" w:author="Kelly Marjanovic [2]" w:date="2024-09-07T15:40:00Z" w:initials="KM">
    <w:p w14:paraId="73B50993" w14:textId="53146E10" w:rsidR="00DA294F" w:rsidRDefault="00DA294F">
      <w:pPr>
        <w:pStyle w:val="CommentText"/>
      </w:pPr>
      <w:r>
        <w:rPr>
          <w:rStyle w:val="CommentReference"/>
        </w:rPr>
        <w:annotationRef/>
      </w:r>
      <w:r>
        <w:t xml:space="preserve">yes that’s the correct link.  </w:t>
      </w:r>
      <w:r>
        <w:fldChar w:fldCharType="begin"/>
      </w:r>
      <w:r>
        <w:instrText xml:space="preserve"> HYPERLINK "mailto:Chloe.Chang@twu.ca" </w:instrText>
      </w:r>
      <w:bookmarkStart w:id="23" w:name="_@_435E11CBCC6B4B26AE5020CD574B6C28Z"/>
      <w:r>
        <w:rPr>
          <w:rStyle w:val="Mention"/>
        </w:rPr>
        <w:fldChar w:fldCharType="separate"/>
      </w:r>
      <w:bookmarkEnd w:id="23"/>
      <w:r w:rsidRPr="00DA294F">
        <w:rPr>
          <w:rStyle w:val="Mention"/>
          <w:noProof/>
        </w:rPr>
        <w:t>@Chloe Chang</w:t>
      </w:r>
      <w:r>
        <w:fldChar w:fldCharType="end"/>
      </w:r>
      <w:r>
        <w:t xml:space="preserve"> please confirm if we need to us</w:t>
      </w:r>
      <w:r w:rsidR="006F1338">
        <w:t>e</w:t>
      </w:r>
      <w:r>
        <w:t xml:space="preserve"> the TWU</w:t>
      </w:r>
      <w:r w:rsidR="006F1338">
        <w:t xml:space="preserve">plugin file or the online version - </w:t>
      </w:r>
      <w:r w:rsidR="006F1338" w:rsidRPr="006F1338">
        <w:t>chrome-extension://efaidnbmnnnibpcajpcglclefindmkaj/https://learn.twu.ca/pluginfile.php/1352476/mod_resource/content/24/docs/assets/u4/U4_Understanding-your-Online-Identity-An-Overview-of-Identity.pdf</w:t>
      </w:r>
    </w:p>
  </w:comment>
  <w:comment w:id="22" w:author="Kelly Marjanovic [2]" w:date="2024-09-07T15:42:00Z" w:initials="KM">
    <w:p w14:paraId="51CF3A25" w14:textId="15F69195" w:rsidR="006F1338" w:rsidRDefault="006F1338">
      <w:pPr>
        <w:pStyle w:val="CommentText"/>
      </w:pPr>
      <w:r>
        <w:rPr>
          <w:rStyle w:val="CommentReference"/>
        </w:rPr>
        <w:annotationRef/>
      </w:r>
    </w:p>
  </w:comment>
  <w:comment w:id="27" w:author="Deb Troendle-Scott" w:date="2024-08-03T11:56:00Z" w:initials="DTS">
    <w:p w14:paraId="24BA87F0" w14:textId="74CDD734" w:rsidR="00301E59" w:rsidRDefault="00301E59" w:rsidP="00301E59">
      <w:pPr>
        <w:pStyle w:val="CommentText"/>
      </w:pPr>
      <w:r>
        <w:rPr>
          <w:rStyle w:val="CommentReference"/>
        </w:rPr>
        <w:annotationRef/>
      </w:r>
      <w:r>
        <w:rPr>
          <w:lang w:val="en-US"/>
        </w:rPr>
        <w:t>Link is broken; should be added as a citation when found</w:t>
      </w:r>
    </w:p>
  </w:comment>
  <w:comment w:id="29" w:author="Deb Troendle-Scott" w:date="2024-08-03T11:59:00Z" w:initials="DTS">
    <w:p w14:paraId="44199F20" w14:textId="77777777" w:rsidR="00C12203" w:rsidRDefault="00026C9D" w:rsidP="00C12203">
      <w:pPr>
        <w:pStyle w:val="CommentText"/>
      </w:pPr>
      <w:r>
        <w:rPr>
          <w:rStyle w:val="CommentReference"/>
        </w:rPr>
        <w:annotationRef/>
      </w:r>
      <w:r w:rsidR="00C12203">
        <w:t>TWU link, please verify and add to Zotero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EA330E" w15:done="1"/>
  <w15:commentEx w15:paraId="2E8D773B" w15:paraIdParent="26EA330E" w15:done="1"/>
  <w15:commentEx w15:paraId="5D14BAD6" w15:done="1"/>
  <w15:commentEx w15:paraId="68FF4C65" w15:done="1"/>
  <w15:commentEx w15:paraId="4184AD5C" w15:done="0"/>
  <w15:commentEx w15:paraId="73B50993" w15:paraIdParent="4184AD5C" w15:done="0"/>
  <w15:commentEx w15:paraId="51CF3A25" w15:paraIdParent="4184AD5C" w15:done="0"/>
  <w15:commentEx w15:paraId="24BA87F0" w15:done="1"/>
  <w15:commentEx w15:paraId="44199F2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791238" w16cex:dateUtc="2024-08-01T09:57:00Z"/>
  <w16cex:commentExtensible w16cex:durableId="1743684C" w16cex:dateUtc="2024-09-07T21:16:00Z"/>
  <w16cex:commentExtensible w16cex:durableId="70563588" w16cex:dateUtc="2024-08-01T10:06:00Z"/>
  <w16cex:commentExtensible w16cex:durableId="76812E4D" w16cex:dateUtc="2024-08-02T02:08:00Z"/>
  <w16cex:commentExtensible w16cex:durableId="0A54108E" w16cex:dateUtc="2024-08-03T03:18:00Z"/>
  <w16cex:commentExtensible w16cex:durableId="2A86F28B" w16cex:dateUtc="2024-09-07T21:40:00Z"/>
  <w16cex:commentExtensible w16cex:durableId="2A86F2D6" w16cex:dateUtc="2024-09-07T21:42:00Z"/>
  <w16cex:commentExtensible w16cex:durableId="2F2C61A6" w16cex:dateUtc="2024-08-03T03:56:00Z"/>
  <w16cex:commentExtensible w16cex:durableId="124D0CCE" w16cex:dateUtc="2024-08-03T0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EA330E" w16cid:durableId="30791238"/>
  <w16cid:commentId w16cid:paraId="2E8D773B" w16cid:durableId="1743684C"/>
  <w16cid:commentId w16cid:paraId="5D14BAD6" w16cid:durableId="70563588"/>
  <w16cid:commentId w16cid:paraId="68FF4C65" w16cid:durableId="76812E4D"/>
  <w16cid:commentId w16cid:paraId="4184AD5C" w16cid:durableId="0A54108E"/>
  <w16cid:commentId w16cid:paraId="73B50993" w16cid:durableId="2A86F28B"/>
  <w16cid:commentId w16cid:paraId="51CF3A25" w16cid:durableId="2A86F2D6"/>
  <w16cid:commentId w16cid:paraId="24BA87F0" w16cid:durableId="2F2C61A6"/>
  <w16cid:commentId w16cid:paraId="44199F20" w16cid:durableId="124D0C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446312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C6914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ABF668C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074569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00A991"/>
    <w:multiLevelType w:val="multilevel"/>
    <w:tmpl w:val="FE5EEC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5" w15:restartNumberingAfterBreak="0">
    <w:nsid w:val="00A99411"/>
    <w:multiLevelType w:val="multilevel"/>
    <w:tmpl w:val="73AAAE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370043D"/>
    <w:multiLevelType w:val="hybridMultilevel"/>
    <w:tmpl w:val="CF2A3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40727D0"/>
    <w:multiLevelType w:val="hybridMultilevel"/>
    <w:tmpl w:val="A420F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497557E"/>
    <w:multiLevelType w:val="hybridMultilevel"/>
    <w:tmpl w:val="165AD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4D30A7"/>
    <w:multiLevelType w:val="hybridMultilevel"/>
    <w:tmpl w:val="56882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D306F08"/>
    <w:multiLevelType w:val="hybridMultilevel"/>
    <w:tmpl w:val="725A45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A390BD7"/>
    <w:multiLevelType w:val="hybridMultilevel"/>
    <w:tmpl w:val="8A567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5877C3"/>
    <w:multiLevelType w:val="hybridMultilevel"/>
    <w:tmpl w:val="6FBCD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34A54A6"/>
    <w:multiLevelType w:val="hybridMultilevel"/>
    <w:tmpl w:val="408EE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68239ED"/>
    <w:multiLevelType w:val="hybridMultilevel"/>
    <w:tmpl w:val="D1CC2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582879"/>
    <w:multiLevelType w:val="hybridMultilevel"/>
    <w:tmpl w:val="D9F064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689387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9150276">
    <w:abstractNumId w:val="4"/>
  </w:num>
  <w:num w:numId="3" w16cid:durableId="2035881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62202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59457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160374">
    <w:abstractNumId w:val="12"/>
  </w:num>
  <w:num w:numId="7" w16cid:durableId="1645236656">
    <w:abstractNumId w:val="6"/>
  </w:num>
  <w:num w:numId="8" w16cid:durableId="1844935070">
    <w:abstractNumId w:val="9"/>
  </w:num>
  <w:num w:numId="9" w16cid:durableId="1785883970">
    <w:abstractNumId w:val="10"/>
  </w:num>
  <w:num w:numId="10" w16cid:durableId="159781870">
    <w:abstractNumId w:val="15"/>
  </w:num>
  <w:num w:numId="11" w16cid:durableId="1867598949">
    <w:abstractNumId w:val="11"/>
  </w:num>
  <w:num w:numId="12" w16cid:durableId="2125415590">
    <w:abstractNumId w:val="8"/>
  </w:num>
  <w:num w:numId="13" w16cid:durableId="1758020260">
    <w:abstractNumId w:val="14"/>
  </w:num>
  <w:num w:numId="14" w16cid:durableId="1248998588">
    <w:abstractNumId w:val="13"/>
  </w:num>
  <w:num w:numId="15" w16cid:durableId="1042904126">
    <w:abstractNumId w:val="7"/>
  </w:num>
  <w:num w:numId="16" w16cid:durableId="33770467">
    <w:abstractNumId w:val="3"/>
  </w:num>
  <w:num w:numId="17" w16cid:durableId="781070114">
    <w:abstractNumId w:val="1"/>
  </w:num>
  <w:num w:numId="18" w16cid:durableId="1597517217">
    <w:abstractNumId w:val="2"/>
  </w:num>
  <w:num w:numId="19" w16cid:durableId="3967082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lly Marjanovic">
    <w15:presenceInfo w15:providerId="AD" w15:userId="S::kelly.marjanovic@twu.ca::940decf0-7254-485d-aa73-72c9d03225a2"/>
  </w15:person>
  <w15:person w15:author="Deb Troendle-Scott">
    <w15:presenceInfo w15:providerId="None" w15:userId="Deb Troendle-Scott"/>
  </w15:person>
  <w15:person w15:author="Kelly Marjanovic [2]">
    <w15:presenceInfo w15:providerId="AD" w15:userId="S::Kelly.Marjanovic@twu.ca::940decf0-7254-485d-aa73-72c9d03225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12"/>
    <w:rsid w:val="0001356F"/>
    <w:rsid w:val="000169F1"/>
    <w:rsid w:val="00026C9D"/>
    <w:rsid w:val="00044EAB"/>
    <w:rsid w:val="00045E7D"/>
    <w:rsid w:val="00050F6D"/>
    <w:rsid w:val="000545F2"/>
    <w:rsid w:val="00072066"/>
    <w:rsid w:val="00072387"/>
    <w:rsid w:val="00091953"/>
    <w:rsid w:val="00097E62"/>
    <w:rsid w:val="000C6D8C"/>
    <w:rsid w:val="000D3C36"/>
    <w:rsid w:val="000D7052"/>
    <w:rsid w:val="000D7E0D"/>
    <w:rsid w:val="000E07DB"/>
    <w:rsid w:val="000E5754"/>
    <w:rsid w:val="000E683B"/>
    <w:rsid w:val="000F646C"/>
    <w:rsid w:val="000F6979"/>
    <w:rsid w:val="001013B1"/>
    <w:rsid w:val="0010272C"/>
    <w:rsid w:val="00105146"/>
    <w:rsid w:val="0011236F"/>
    <w:rsid w:val="00121B2A"/>
    <w:rsid w:val="00121F3F"/>
    <w:rsid w:val="001414FD"/>
    <w:rsid w:val="00152DA3"/>
    <w:rsid w:val="00164EB0"/>
    <w:rsid w:val="001747DB"/>
    <w:rsid w:val="001875D1"/>
    <w:rsid w:val="001920D8"/>
    <w:rsid w:val="001967BC"/>
    <w:rsid w:val="00196E25"/>
    <w:rsid w:val="001B7681"/>
    <w:rsid w:val="001C1A91"/>
    <w:rsid w:val="001D0660"/>
    <w:rsid w:val="001D72CE"/>
    <w:rsid w:val="001E5BB4"/>
    <w:rsid w:val="002077EE"/>
    <w:rsid w:val="00225969"/>
    <w:rsid w:val="00246F52"/>
    <w:rsid w:val="0027307D"/>
    <w:rsid w:val="00275D3D"/>
    <w:rsid w:val="002A2EA9"/>
    <w:rsid w:val="002A6EFF"/>
    <w:rsid w:val="002B52C0"/>
    <w:rsid w:val="002C7C11"/>
    <w:rsid w:val="002E2F46"/>
    <w:rsid w:val="00301E59"/>
    <w:rsid w:val="00325349"/>
    <w:rsid w:val="003310C6"/>
    <w:rsid w:val="0034087A"/>
    <w:rsid w:val="003461C7"/>
    <w:rsid w:val="00363C39"/>
    <w:rsid w:val="0037388D"/>
    <w:rsid w:val="00375A81"/>
    <w:rsid w:val="00377B54"/>
    <w:rsid w:val="00387912"/>
    <w:rsid w:val="003973E2"/>
    <w:rsid w:val="003A7B0B"/>
    <w:rsid w:val="003B334E"/>
    <w:rsid w:val="003C0378"/>
    <w:rsid w:val="003D2D04"/>
    <w:rsid w:val="003D6568"/>
    <w:rsid w:val="003E14B2"/>
    <w:rsid w:val="003E16C9"/>
    <w:rsid w:val="003E172A"/>
    <w:rsid w:val="003F28B4"/>
    <w:rsid w:val="003F6F08"/>
    <w:rsid w:val="00401947"/>
    <w:rsid w:val="0040512F"/>
    <w:rsid w:val="00405433"/>
    <w:rsid w:val="004054EC"/>
    <w:rsid w:val="0041189C"/>
    <w:rsid w:val="004318C0"/>
    <w:rsid w:val="00435974"/>
    <w:rsid w:val="0044591A"/>
    <w:rsid w:val="00457692"/>
    <w:rsid w:val="004676C5"/>
    <w:rsid w:val="00471EAA"/>
    <w:rsid w:val="00475B71"/>
    <w:rsid w:val="004809F6"/>
    <w:rsid w:val="00494251"/>
    <w:rsid w:val="004E4C48"/>
    <w:rsid w:val="004E7D9A"/>
    <w:rsid w:val="005049C6"/>
    <w:rsid w:val="00517E90"/>
    <w:rsid w:val="00533BEE"/>
    <w:rsid w:val="00535CB2"/>
    <w:rsid w:val="005369BF"/>
    <w:rsid w:val="00537ACC"/>
    <w:rsid w:val="005456AC"/>
    <w:rsid w:val="0055218F"/>
    <w:rsid w:val="005756AD"/>
    <w:rsid w:val="00576580"/>
    <w:rsid w:val="00580A2A"/>
    <w:rsid w:val="005B6234"/>
    <w:rsid w:val="005C2522"/>
    <w:rsid w:val="005C2F33"/>
    <w:rsid w:val="005F08F2"/>
    <w:rsid w:val="00612986"/>
    <w:rsid w:val="00633A08"/>
    <w:rsid w:val="006426B6"/>
    <w:rsid w:val="00671647"/>
    <w:rsid w:val="006769FA"/>
    <w:rsid w:val="0068725A"/>
    <w:rsid w:val="00690C47"/>
    <w:rsid w:val="006C3604"/>
    <w:rsid w:val="006D68B2"/>
    <w:rsid w:val="006F1338"/>
    <w:rsid w:val="0070069E"/>
    <w:rsid w:val="00710A47"/>
    <w:rsid w:val="00713E28"/>
    <w:rsid w:val="00714E1C"/>
    <w:rsid w:val="0071588C"/>
    <w:rsid w:val="0076080C"/>
    <w:rsid w:val="007620E9"/>
    <w:rsid w:val="007708C9"/>
    <w:rsid w:val="00780B6A"/>
    <w:rsid w:val="007932E3"/>
    <w:rsid w:val="00796B8A"/>
    <w:rsid w:val="007A1A41"/>
    <w:rsid w:val="007A707E"/>
    <w:rsid w:val="007A75A7"/>
    <w:rsid w:val="007C16AD"/>
    <w:rsid w:val="007C47B1"/>
    <w:rsid w:val="007D3C99"/>
    <w:rsid w:val="007F204D"/>
    <w:rsid w:val="00802423"/>
    <w:rsid w:val="00807DF4"/>
    <w:rsid w:val="00810566"/>
    <w:rsid w:val="008157A3"/>
    <w:rsid w:val="008314CD"/>
    <w:rsid w:val="008336B4"/>
    <w:rsid w:val="00837ECE"/>
    <w:rsid w:val="00843CD7"/>
    <w:rsid w:val="00861244"/>
    <w:rsid w:val="00862DF6"/>
    <w:rsid w:val="0086333C"/>
    <w:rsid w:val="00865F91"/>
    <w:rsid w:val="00870E74"/>
    <w:rsid w:val="008914B8"/>
    <w:rsid w:val="008950DB"/>
    <w:rsid w:val="00895A7B"/>
    <w:rsid w:val="008A0D0C"/>
    <w:rsid w:val="008D0C12"/>
    <w:rsid w:val="008E52EE"/>
    <w:rsid w:val="009010D0"/>
    <w:rsid w:val="00904690"/>
    <w:rsid w:val="009055F1"/>
    <w:rsid w:val="0090691F"/>
    <w:rsid w:val="00931A59"/>
    <w:rsid w:val="009343AD"/>
    <w:rsid w:val="00942A3F"/>
    <w:rsid w:val="00945FD4"/>
    <w:rsid w:val="00981CB5"/>
    <w:rsid w:val="00994616"/>
    <w:rsid w:val="009A690E"/>
    <w:rsid w:val="009C13A3"/>
    <w:rsid w:val="009E3D9E"/>
    <w:rsid w:val="009E4634"/>
    <w:rsid w:val="00A15078"/>
    <w:rsid w:val="00A26160"/>
    <w:rsid w:val="00A41E04"/>
    <w:rsid w:val="00A469BB"/>
    <w:rsid w:val="00A57020"/>
    <w:rsid w:val="00A63FE4"/>
    <w:rsid w:val="00A82E0A"/>
    <w:rsid w:val="00AA0977"/>
    <w:rsid w:val="00AA15A9"/>
    <w:rsid w:val="00AA26C7"/>
    <w:rsid w:val="00AF10BD"/>
    <w:rsid w:val="00B01F50"/>
    <w:rsid w:val="00B061EF"/>
    <w:rsid w:val="00B063BF"/>
    <w:rsid w:val="00B17BFD"/>
    <w:rsid w:val="00B3412A"/>
    <w:rsid w:val="00B37AA7"/>
    <w:rsid w:val="00B40ECD"/>
    <w:rsid w:val="00B42FB9"/>
    <w:rsid w:val="00B679A5"/>
    <w:rsid w:val="00BA2586"/>
    <w:rsid w:val="00BA6066"/>
    <w:rsid w:val="00BE2D22"/>
    <w:rsid w:val="00BE6E2B"/>
    <w:rsid w:val="00BF2239"/>
    <w:rsid w:val="00C04698"/>
    <w:rsid w:val="00C109A7"/>
    <w:rsid w:val="00C12203"/>
    <w:rsid w:val="00C228F2"/>
    <w:rsid w:val="00C33387"/>
    <w:rsid w:val="00C340FA"/>
    <w:rsid w:val="00C34407"/>
    <w:rsid w:val="00C400CC"/>
    <w:rsid w:val="00C40196"/>
    <w:rsid w:val="00C5663E"/>
    <w:rsid w:val="00C63C87"/>
    <w:rsid w:val="00C66BDD"/>
    <w:rsid w:val="00C85781"/>
    <w:rsid w:val="00CA18B1"/>
    <w:rsid w:val="00CB7467"/>
    <w:rsid w:val="00CC5597"/>
    <w:rsid w:val="00CC764E"/>
    <w:rsid w:val="00CD23A6"/>
    <w:rsid w:val="00CF4FDC"/>
    <w:rsid w:val="00CF6592"/>
    <w:rsid w:val="00CF756E"/>
    <w:rsid w:val="00D01689"/>
    <w:rsid w:val="00D02165"/>
    <w:rsid w:val="00D154EF"/>
    <w:rsid w:val="00D22CE3"/>
    <w:rsid w:val="00D33BF9"/>
    <w:rsid w:val="00D4687C"/>
    <w:rsid w:val="00D57B54"/>
    <w:rsid w:val="00D76814"/>
    <w:rsid w:val="00D77E4F"/>
    <w:rsid w:val="00D83B68"/>
    <w:rsid w:val="00D903AF"/>
    <w:rsid w:val="00D91E29"/>
    <w:rsid w:val="00DA294F"/>
    <w:rsid w:val="00DB6010"/>
    <w:rsid w:val="00DC385A"/>
    <w:rsid w:val="00DE42EA"/>
    <w:rsid w:val="00DE765F"/>
    <w:rsid w:val="00E04F05"/>
    <w:rsid w:val="00E1522D"/>
    <w:rsid w:val="00E33F5B"/>
    <w:rsid w:val="00E37CB1"/>
    <w:rsid w:val="00E469C4"/>
    <w:rsid w:val="00E47D33"/>
    <w:rsid w:val="00E670FB"/>
    <w:rsid w:val="00E673E9"/>
    <w:rsid w:val="00E75F33"/>
    <w:rsid w:val="00E876B5"/>
    <w:rsid w:val="00E93122"/>
    <w:rsid w:val="00EA57CB"/>
    <w:rsid w:val="00EB1ED3"/>
    <w:rsid w:val="00EB42BB"/>
    <w:rsid w:val="00ED1951"/>
    <w:rsid w:val="00EF0AD8"/>
    <w:rsid w:val="00EF5111"/>
    <w:rsid w:val="00EF7D68"/>
    <w:rsid w:val="00F34EBF"/>
    <w:rsid w:val="00F54B79"/>
    <w:rsid w:val="00F70E67"/>
    <w:rsid w:val="00F76F15"/>
    <w:rsid w:val="00F85454"/>
    <w:rsid w:val="00F87A06"/>
    <w:rsid w:val="00F87AAF"/>
    <w:rsid w:val="00FA3467"/>
    <w:rsid w:val="00FA4DBE"/>
    <w:rsid w:val="00FB1C95"/>
    <w:rsid w:val="00FC57C2"/>
    <w:rsid w:val="00FD758C"/>
    <w:rsid w:val="00FE4EAA"/>
    <w:rsid w:val="00FE693D"/>
    <w:rsid w:val="00FF3E8F"/>
    <w:rsid w:val="00FF690A"/>
    <w:rsid w:val="13E9A77E"/>
    <w:rsid w:val="1BC955F6"/>
    <w:rsid w:val="1CA89391"/>
    <w:rsid w:val="2307D078"/>
    <w:rsid w:val="240067A6"/>
    <w:rsid w:val="24EBD697"/>
    <w:rsid w:val="284FEADB"/>
    <w:rsid w:val="2BE47DB4"/>
    <w:rsid w:val="2D47D3BF"/>
    <w:rsid w:val="31FCD4C8"/>
    <w:rsid w:val="329CF7AD"/>
    <w:rsid w:val="345A3649"/>
    <w:rsid w:val="352C91F2"/>
    <w:rsid w:val="36709218"/>
    <w:rsid w:val="37A9B363"/>
    <w:rsid w:val="3CBD2189"/>
    <w:rsid w:val="4210EA10"/>
    <w:rsid w:val="4501F6FB"/>
    <w:rsid w:val="46E298E1"/>
    <w:rsid w:val="4A3EEFDB"/>
    <w:rsid w:val="4AA6512E"/>
    <w:rsid w:val="5B4321B6"/>
    <w:rsid w:val="5D8ABD64"/>
    <w:rsid w:val="609F4315"/>
    <w:rsid w:val="65A60606"/>
    <w:rsid w:val="67F04CC7"/>
    <w:rsid w:val="6818E7EE"/>
    <w:rsid w:val="691E15FA"/>
    <w:rsid w:val="6A949112"/>
    <w:rsid w:val="6AC9C20D"/>
    <w:rsid w:val="6C345D43"/>
    <w:rsid w:val="6DBCCAB3"/>
    <w:rsid w:val="70788D08"/>
    <w:rsid w:val="7B50E2B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69B5"/>
  <w15:chartTrackingRefBased/>
  <w15:docId w15:val="{F0CB4F10-7BE8-496E-BB25-96DCFF00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AA"/>
  </w:style>
  <w:style w:type="paragraph" w:styleId="Heading1">
    <w:name w:val="heading 1"/>
    <w:basedOn w:val="Normal"/>
    <w:next w:val="Normal"/>
    <w:link w:val="Heading1Char"/>
    <w:uiPriority w:val="9"/>
    <w:qFormat/>
    <w:rsid w:val="008D0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C12"/>
    <w:rPr>
      <w:rFonts w:eastAsiaTheme="majorEastAsia" w:cstheme="majorBidi"/>
      <w:color w:val="272727" w:themeColor="text1" w:themeTint="D8"/>
    </w:rPr>
  </w:style>
  <w:style w:type="paragraph" w:styleId="Title">
    <w:name w:val="Title"/>
    <w:basedOn w:val="Normal"/>
    <w:next w:val="Normal"/>
    <w:link w:val="TitleChar"/>
    <w:uiPriority w:val="10"/>
    <w:qFormat/>
    <w:rsid w:val="008D0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C12"/>
    <w:pPr>
      <w:spacing w:before="160"/>
      <w:jc w:val="center"/>
    </w:pPr>
    <w:rPr>
      <w:i/>
      <w:iCs/>
      <w:color w:val="404040" w:themeColor="text1" w:themeTint="BF"/>
    </w:rPr>
  </w:style>
  <w:style w:type="character" w:customStyle="1" w:styleId="QuoteChar">
    <w:name w:val="Quote Char"/>
    <w:basedOn w:val="DefaultParagraphFont"/>
    <w:link w:val="Quote"/>
    <w:uiPriority w:val="29"/>
    <w:rsid w:val="008D0C12"/>
    <w:rPr>
      <w:i/>
      <w:iCs/>
      <w:color w:val="404040" w:themeColor="text1" w:themeTint="BF"/>
    </w:rPr>
  </w:style>
  <w:style w:type="paragraph" w:styleId="ListParagraph">
    <w:name w:val="List Paragraph"/>
    <w:basedOn w:val="Normal"/>
    <w:uiPriority w:val="34"/>
    <w:qFormat/>
    <w:rsid w:val="008D0C12"/>
    <w:pPr>
      <w:ind w:left="720"/>
      <w:contextualSpacing/>
    </w:pPr>
  </w:style>
  <w:style w:type="character" w:styleId="IntenseEmphasis">
    <w:name w:val="Intense Emphasis"/>
    <w:basedOn w:val="DefaultParagraphFont"/>
    <w:uiPriority w:val="21"/>
    <w:qFormat/>
    <w:rsid w:val="008D0C12"/>
    <w:rPr>
      <w:i/>
      <w:iCs/>
      <w:color w:val="0F4761" w:themeColor="accent1" w:themeShade="BF"/>
    </w:rPr>
  </w:style>
  <w:style w:type="paragraph" w:styleId="IntenseQuote">
    <w:name w:val="Intense Quote"/>
    <w:basedOn w:val="Normal"/>
    <w:next w:val="Normal"/>
    <w:link w:val="IntenseQuoteChar"/>
    <w:uiPriority w:val="30"/>
    <w:qFormat/>
    <w:rsid w:val="008D0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C12"/>
    <w:rPr>
      <w:i/>
      <w:iCs/>
      <w:color w:val="0F4761" w:themeColor="accent1" w:themeShade="BF"/>
    </w:rPr>
  </w:style>
  <w:style w:type="character" w:styleId="IntenseReference">
    <w:name w:val="Intense Reference"/>
    <w:basedOn w:val="DefaultParagraphFont"/>
    <w:uiPriority w:val="32"/>
    <w:qFormat/>
    <w:rsid w:val="008D0C12"/>
    <w:rPr>
      <w:b/>
      <w:bCs/>
      <w:smallCaps/>
      <w:color w:val="0F4761" w:themeColor="accent1" w:themeShade="BF"/>
      <w:spacing w:val="5"/>
    </w:rPr>
  </w:style>
  <w:style w:type="paragraph" w:styleId="BodyText">
    <w:name w:val="Body Text"/>
    <w:basedOn w:val="Normal"/>
    <w:link w:val="BodyTextChar"/>
    <w:qFormat/>
    <w:rsid w:val="008D0C12"/>
    <w:pPr>
      <w:spacing w:before="180" w:after="180" w:line="240" w:lineRule="auto"/>
    </w:pPr>
    <w:rPr>
      <w:kern w:val="0"/>
      <w:lang w:val="en-US"/>
      <w14:ligatures w14:val="none"/>
    </w:rPr>
  </w:style>
  <w:style w:type="character" w:customStyle="1" w:styleId="BodyTextChar">
    <w:name w:val="Body Text Char"/>
    <w:basedOn w:val="DefaultParagraphFont"/>
    <w:link w:val="BodyText"/>
    <w:rsid w:val="008D0C12"/>
    <w:rPr>
      <w:kern w:val="0"/>
      <w:lang w:val="en-US"/>
      <w14:ligatures w14:val="none"/>
    </w:rPr>
  </w:style>
  <w:style w:type="paragraph" w:customStyle="1" w:styleId="FirstParagraph">
    <w:name w:val="First Paragraph"/>
    <w:basedOn w:val="BodyText"/>
    <w:next w:val="BodyText"/>
    <w:qFormat/>
    <w:rsid w:val="008D0C12"/>
  </w:style>
  <w:style w:type="paragraph" w:customStyle="1" w:styleId="Compact">
    <w:name w:val="Compact"/>
    <w:basedOn w:val="BodyText"/>
    <w:qFormat/>
    <w:rsid w:val="008D0C12"/>
    <w:pPr>
      <w:spacing w:before="36" w:after="36"/>
    </w:pPr>
  </w:style>
  <w:style w:type="paragraph" w:styleId="BlockText">
    <w:name w:val="Block Text"/>
    <w:basedOn w:val="BodyText"/>
    <w:next w:val="BodyText"/>
    <w:uiPriority w:val="9"/>
    <w:unhideWhenUsed/>
    <w:qFormat/>
    <w:rsid w:val="008D0C12"/>
    <w:pPr>
      <w:spacing w:before="100" w:after="100"/>
      <w:ind w:left="480" w:right="480"/>
    </w:pPr>
  </w:style>
  <w:style w:type="table" w:customStyle="1" w:styleId="Table">
    <w:name w:val="Table"/>
    <w:semiHidden/>
    <w:unhideWhenUsed/>
    <w:qFormat/>
    <w:rsid w:val="008D0C12"/>
    <w:pPr>
      <w:spacing w:after="200" w:line="240" w:lineRule="auto"/>
    </w:pPr>
    <w:rPr>
      <w:kern w:val="0"/>
      <w:sz w:val="20"/>
      <w:szCs w:val="20"/>
      <w:lang w:val="en-US"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rsid w:val="008D0C12"/>
    <w:rPr>
      <w:color w:val="156082" w:themeColor="accent1"/>
    </w:rPr>
  </w:style>
  <w:style w:type="paragraph" w:styleId="Revision">
    <w:name w:val="Revision"/>
    <w:hidden/>
    <w:uiPriority w:val="99"/>
    <w:semiHidden/>
    <w:rsid w:val="00CF756E"/>
    <w:pPr>
      <w:spacing w:after="0" w:line="240" w:lineRule="auto"/>
    </w:pPr>
  </w:style>
  <w:style w:type="character" w:styleId="FollowedHyperlink">
    <w:name w:val="FollowedHyperlink"/>
    <w:basedOn w:val="DefaultParagraphFont"/>
    <w:uiPriority w:val="99"/>
    <w:semiHidden/>
    <w:unhideWhenUsed/>
    <w:rsid w:val="0041189C"/>
    <w:rPr>
      <w:color w:val="96607D" w:themeColor="followedHyperlink"/>
      <w:u w:val="single"/>
    </w:rPr>
  </w:style>
  <w:style w:type="character" w:styleId="CommentReference">
    <w:name w:val="annotation reference"/>
    <w:basedOn w:val="DefaultParagraphFont"/>
    <w:uiPriority w:val="99"/>
    <w:semiHidden/>
    <w:unhideWhenUsed/>
    <w:rsid w:val="00837ECE"/>
    <w:rPr>
      <w:sz w:val="16"/>
      <w:szCs w:val="16"/>
    </w:rPr>
  </w:style>
  <w:style w:type="paragraph" w:styleId="CommentText">
    <w:name w:val="annotation text"/>
    <w:basedOn w:val="Normal"/>
    <w:link w:val="CommentTextChar"/>
    <w:uiPriority w:val="99"/>
    <w:unhideWhenUsed/>
    <w:rsid w:val="00837ECE"/>
    <w:pPr>
      <w:spacing w:line="240" w:lineRule="auto"/>
    </w:pPr>
    <w:rPr>
      <w:sz w:val="20"/>
      <w:szCs w:val="20"/>
    </w:rPr>
  </w:style>
  <w:style w:type="character" w:customStyle="1" w:styleId="CommentTextChar">
    <w:name w:val="Comment Text Char"/>
    <w:basedOn w:val="DefaultParagraphFont"/>
    <w:link w:val="CommentText"/>
    <w:uiPriority w:val="99"/>
    <w:rsid w:val="00837ECE"/>
    <w:rPr>
      <w:sz w:val="20"/>
      <w:szCs w:val="20"/>
    </w:rPr>
  </w:style>
  <w:style w:type="paragraph" w:styleId="CommentSubject">
    <w:name w:val="annotation subject"/>
    <w:basedOn w:val="CommentText"/>
    <w:next w:val="CommentText"/>
    <w:link w:val="CommentSubjectChar"/>
    <w:uiPriority w:val="99"/>
    <w:semiHidden/>
    <w:unhideWhenUsed/>
    <w:rsid w:val="00837ECE"/>
    <w:rPr>
      <w:b/>
      <w:bCs/>
    </w:rPr>
  </w:style>
  <w:style w:type="character" w:customStyle="1" w:styleId="CommentSubjectChar">
    <w:name w:val="Comment Subject Char"/>
    <w:basedOn w:val="CommentTextChar"/>
    <w:link w:val="CommentSubject"/>
    <w:uiPriority w:val="99"/>
    <w:semiHidden/>
    <w:rsid w:val="00837ECE"/>
    <w:rPr>
      <w:b/>
      <w:bCs/>
      <w:sz w:val="20"/>
      <w:szCs w:val="20"/>
    </w:rPr>
  </w:style>
  <w:style w:type="character" w:styleId="UnresolvedMention">
    <w:name w:val="Unresolved Mention"/>
    <w:basedOn w:val="DefaultParagraphFont"/>
    <w:uiPriority w:val="99"/>
    <w:unhideWhenUsed/>
    <w:rsid w:val="00F87A06"/>
    <w:rPr>
      <w:color w:val="605E5C"/>
      <w:shd w:val="clear" w:color="auto" w:fill="E1DFDD"/>
    </w:rPr>
  </w:style>
  <w:style w:type="paragraph" w:styleId="ListBullet">
    <w:name w:val="List Bullet"/>
    <w:basedOn w:val="Normal"/>
    <w:uiPriority w:val="99"/>
    <w:unhideWhenUsed/>
    <w:rsid w:val="0076080C"/>
    <w:pPr>
      <w:numPr>
        <w:numId w:val="16"/>
      </w:numPr>
      <w:contextualSpacing/>
    </w:pPr>
  </w:style>
  <w:style w:type="paragraph" w:styleId="ListBullet2">
    <w:name w:val="List Bullet 2"/>
    <w:basedOn w:val="Normal"/>
    <w:uiPriority w:val="99"/>
    <w:unhideWhenUsed/>
    <w:rsid w:val="003E16C9"/>
    <w:pPr>
      <w:numPr>
        <w:numId w:val="17"/>
      </w:numPr>
      <w:contextualSpacing/>
    </w:pPr>
  </w:style>
  <w:style w:type="paragraph" w:styleId="ListNumber">
    <w:name w:val="List Number"/>
    <w:basedOn w:val="Normal"/>
    <w:uiPriority w:val="99"/>
    <w:unhideWhenUsed/>
    <w:rsid w:val="005049C6"/>
    <w:pPr>
      <w:numPr>
        <w:numId w:val="18"/>
      </w:numPr>
      <w:contextualSpacing/>
    </w:pPr>
  </w:style>
  <w:style w:type="paragraph" w:styleId="ListBullet3">
    <w:name w:val="List Bullet 3"/>
    <w:basedOn w:val="Normal"/>
    <w:uiPriority w:val="99"/>
    <w:unhideWhenUsed/>
    <w:rsid w:val="00EF0AD8"/>
    <w:pPr>
      <w:numPr>
        <w:numId w:val="19"/>
      </w:numPr>
      <w:contextualSpacing/>
    </w:pPr>
  </w:style>
  <w:style w:type="paragraph" w:styleId="Bibliography">
    <w:name w:val="Bibliography"/>
    <w:basedOn w:val="Normal"/>
    <w:next w:val="Normal"/>
    <w:uiPriority w:val="37"/>
    <w:unhideWhenUsed/>
    <w:rsid w:val="004676C5"/>
    <w:pPr>
      <w:spacing w:after="0" w:line="480" w:lineRule="auto"/>
      <w:ind w:left="720" w:hanging="720"/>
    </w:pPr>
  </w:style>
  <w:style w:type="paragraph" w:styleId="TOC1">
    <w:name w:val="toc 1"/>
    <w:basedOn w:val="Normal"/>
    <w:next w:val="Normal"/>
    <w:autoRedefine/>
    <w:uiPriority w:val="39"/>
    <w:unhideWhenUsed/>
    <w:rsid w:val="00D83B68"/>
    <w:pPr>
      <w:spacing w:after="100"/>
    </w:pPr>
  </w:style>
  <w:style w:type="paragraph" w:styleId="TOC2">
    <w:name w:val="toc 2"/>
    <w:basedOn w:val="Normal"/>
    <w:next w:val="Normal"/>
    <w:autoRedefine/>
    <w:uiPriority w:val="39"/>
    <w:unhideWhenUsed/>
    <w:rsid w:val="00D83B68"/>
    <w:pPr>
      <w:spacing w:after="100"/>
      <w:ind w:left="240"/>
    </w:pPr>
  </w:style>
  <w:style w:type="paragraph" w:styleId="TOC3">
    <w:name w:val="toc 3"/>
    <w:basedOn w:val="Normal"/>
    <w:next w:val="Normal"/>
    <w:autoRedefine/>
    <w:uiPriority w:val="39"/>
    <w:unhideWhenUsed/>
    <w:rsid w:val="00D83B68"/>
    <w:pPr>
      <w:spacing w:after="100"/>
      <w:ind w:left="480"/>
    </w:pPr>
  </w:style>
  <w:style w:type="character" w:styleId="Mention">
    <w:name w:val="Mention"/>
    <w:basedOn w:val="DefaultParagraphFont"/>
    <w:uiPriority w:val="99"/>
    <w:unhideWhenUsed/>
    <w:rsid w:val="00DA294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nternetsociety.org/wp-content/uploads/2017/11/Understanding-your-Online-Identity-An-Overview-of-Identity.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youtube-nocookie.com/embed/SCa9Nt3X1vU" TargetMode="External"/><Relationship Id="rId18" Type="http://schemas.openxmlformats.org/officeDocument/2006/relationships/hyperlink" Target="https://create.twu.ca/eportfolios/wordpress/media-library/" TargetMode="External"/><Relationship Id="rId26" Type="http://schemas.openxmlformats.org/officeDocument/2006/relationships/hyperlink" Target="https://www.youtube-nocookie.com/embed/9admKGpM3A0" TargetMode="External"/><Relationship Id="rId39" Type="http://schemas.openxmlformats.org/officeDocument/2006/relationships/hyperlink" Target="https://help.open.ac.uk/your-online-presence" TargetMode="External"/><Relationship Id="rId21" Type="http://schemas.openxmlformats.org/officeDocument/2006/relationships/hyperlink" Target="https://www.pexels.com/" TargetMode="External"/><Relationship Id="rId34" Type="http://schemas.openxmlformats.org/officeDocument/2006/relationships/hyperlink" Target="https://www.youtube-nocookie.com/embed/dmQGq_FNBpE" TargetMode="External"/><Relationship Id="rId42" Type="http://schemas.openxmlformats.org/officeDocument/2006/relationships/hyperlink" Target="https://www.youtube-nocookie.com/embed/F7pYHN9iC9I" TargetMode="External"/><Relationship Id="rId47" Type="http://schemas.openxmlformats.org/officeDocument/2006/relationships/hyperlink" Target="https://www.internetsociety.org/policybriefs/privacy/" TargetMode="Externa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reate.twu.ca/" TargetMode="External"/><Relationship Id="rId29" Type="http://schemas.openxmlformats.org/officeDocument/2006/relationships/hyperlink" Target="https://servicehub.twu.ca/TDClient/1904/Portal/KB/ArticleDet?ID=146597" TargetMode="External"/><Relationship Id="rId11" Type="http://schemas.microsoft.com/office/2016/09/relationships/commentsIds" Target="commentsIds.xml"/><Relationship Id="rId24" Type="http://schemas.openxmlformats.org/officeDocument/2006/relationships/hyperlink" Target="https://www.youtube-nocookie.com/embed/W89wPcVU60c" TargetMode="External"/><Relationship Id="rId32" Type="http://schemas.openxmlformats.org/officeDocument/2006/relationships/hyperlink" Target="https://onlineacademiccommunity.uvic.ca/wordpress-tutorials/" TargetMode="External"/><Relationship Id="rId37" Type="http://schemas.openxmlformats.org/officeDocument/2006/relationships/hyperlink" Target="https://www.youtube-nocookie.com/embed/Ro_LlRg8rGg" TargetMode="External"/><Relationship Id="rId40" Type="http://schemas.openxmlformats.org/officeDocument/2006/relationships/hyperlink" Target="https://digitaltattoo.ubc.ca/" TargetMode="External"/><Relationship Id="rId45" Type="http://schemas.openxmlformats.org/officeDocument/2006/relationships/hyperlink" Target="https://workforceedtech.org/tool-evaluation-criteria/" TargetMode="External"/><Relationship Id="rId5" Type="http://schemas.openxmlformats.org/officeDocument/2006/relationships/numbering" Target="numbering.xml"/><Relationship Id="rId15" Type="http://schemas.openxmlformats.org/officeDocument/2006/relationships/hyperlink" Target="https://www.techlearning.com/news/best-graphic-organizers-for-education" TargetMode="External"/><Relationship Id="rId23" Type="http://schemas.openxmlformats.org/officeDocument/2006/relationships/hyperlink" Target="https://www.flickr.com/search/?text=pho&amp;license=2%2C3%2C4%2C5%2C6%2C9" TargetMode="External"/><Relationship Id="rId28" Type="http://schemas.openxmlformats.org/officeDocument/2006/relationships/hyperlink" Target="https://www.youtube-nocookie.com/embed/3hCMpnok2Kw" TargetMode="External"/><Relationship Id="rId36" Type="http://schemas.openxmlformats.org/officeDocument/2006/relationships/hyperlink" Target="https://www.youtube-nocookie.com/embed/Ro_LlRg8rGg"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pixabay.com/" TargetMode="External"/><Relationship Id="rId31" Type="http://schemas.openxmlformats.org/officeDocument/2006/relationships/hyperlink" Target="https://www.wpbeginner.com/start-here/" TargetMode="External"/><Relationship Id="rId44" Type="http://schemas.openxmlformats.org/officeDocument/2006/relationships/hyperlink" Target="https://www.getcybersafe.gc.ca/en/secure-your-accounts/social-media"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youtube-nocookie.com/embed/SCa9Nt3X1vU" TargetMode="External"/><Relationship Id="rId22" Type="http://schemas.openxmlformats.org/officeDocument/2006/relationships/hyperlink" Target="https://commons.wikimedia.org/wiki/Main_Page" TargetMode="External"/><Relationship Id="rId27" Type="http://schemas.openxmlformats.org/officeDocument/2006/relationships/hyperlink" Target="https://www.youtube-nocookie.com/embed/3hCMpnok2Kw" TargetMode="External"/><Relationship Id="rId30" Type="http://schemas.openxmlformats.org/officeDocument/2006/relationships/hyperlink" Target="https://wordpress.com/support/" TargetMode="External"/><Relationship Id="rId35" Type="http://schemas.openxmlformats.org/officeDocument/2006/relationships/hyperlink" Target="https://research.com/education/how-to-manage-digital-footprint" TargetMode="External"/><Relationship Id="rId43" Type="http://schemas.openxmlformats.org/officeDocument/2006/relationships/hyperlink" Target="https://www.youtube-nocookie.com/embed/F7pYHN9iC9I" TargetMode="External"/><Relationship Id="rId48" Type="http://schemas.openxmlformats.org/officeDocument/2006/relationships/hyperlink" Target="https://tosdr.org/"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create.twu.ca/eportfolios/wordpress/" TargetMode="External"/><Relationship Id="rId25" Type="http://schemas.openxmlformats.org/officeDocument/2006/relationships/hyperlink" Target="https://www.youtube-nocookie.com/embed/9admKGpM3A0" TargetMode="External"/><Relationship Id="rId33" Type="http://schemas.openxmlformats.org/officeDocument/2006/relationships/hyperlink" Target="https://www.youtube-nocookie.com/embed/dmQGq_FNBpE" TargetMode="External"/><Relationship Id="rId38" Type="http://schemas.openxmlformats.org/officeDocument/2006/relationships/hyperlink" Target="https://www.huffpost.com/entry/students-turn-to-internet_b_3518598" TargetMode="External"/><Relationship Id="rId46" Type="http://schemas.openxmlformats.org/officeDocument/2006/relationships/hyperlink" Target="https://docs.google.com/spreadsheets/d/1-zIw01FI0N6NKY2SdOO2PuniUxDxAG-beeTsmxRQru0/edit?usp=sharing/" TargetMode="External"/><Relationship Id="rId20" Type="http://schemas.openxmlformats.org/officeDocument/2006/relationships/hyperlink" Target="https://unsplash.com/" TargetMode="External"/><Relationship Id="rId41" Type="http://schemas.openxmlformats.org/officeDocument/2006/relationships/hyperlink" Target="https://www.internetsociety.org/policybriefs/privacy/"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6" ma:contentTypeDescription="Create a new document." ma:contentTypeScope="" ma:versionID="f5eb08a2a74bde6c6084cef7a4534d2a">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c08355c22b2758f6a18049b30264c4e0"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TaxCatchAll xmlns="c86c0f67-4c5d-441f-9bd8-74d90ef85cfe" xsi:nil="true"/>
  </documentManagement>
</p:properties>
</file>

<file path=customXml/itemProps1.xml><?xml version="1.0" encoding="utf-8"?>
<ds:datastoreItem xmlns:ds="http://schemas.openxmlformats.org/officeDocument/2006/customXml" ds:itemID="{9CCA3F6E-E068-4BCB-98F3-662B6422A36B}">
  <ds:schemaRefs>
    <ds:schemaRef ds:uri="http://schemas.microsoft.com/sharepoint/v3/contenttype/forms"/>
  </ds:schemaRefs>
</ds:datastoreItem>
</file>

<file path=customXml/itemProps2.xml><?xml version="1.0" encoding="utf-8"?>
<ds:datastoreItem xmlns:ds="http://schemas.openxmlformats.org/officeDocument/2006/customXml" ds:itemID="{8FE75A1C-9937-4D54-879D-AE5E773EB0CA}">
  <ds:schemaRefs>
    <ds:schemaRef ds:uri="http://schemas.openxmlformats.org/officeDocument/2006/bibliography"/>
  </ds:schemaRefs>
</ds:datastoreItem>
</file>

<file path=customXml/itemProps3.xml><?xml version="1.0" encoding="utf-8"?>
<ds:datastoreItem xmlns:ds="http://schemas.openxmlformats.org/officeDocument/2006/customXml" ds:itemID="{3EC2F4CE-848F-4556-88E3-8BC8485E6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117FE1-608F-40C2-B468-224A2333D990}">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8806</Words>
  <Characters>50199</Characters>
  <Application>Microsoft Office Word</Application>
  <DocSecurity>4</DocSecurity>
  <Lines>418</Lines>
  <Paragraphs>117</Paragraphs>
  <ScaleCrop>false</ScaleCrop>
  <Company/>
  <LinksUpToDate>false</LinksUpToDate>
  <CharactersWithSpaces>58888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Snider</dc:creator>
  <cp:keywords/>
  <dc:description/>
  <cp:lastModifiedBy>Kelly Marjanovic</cp:lastModifiedBy>
  <cp:revision>47</cp:revision>
  <dcterms:created xsi:type="dcterms:W3CDTF">2024-08-03T03:47:00Z</dcterms:created>
  <dcterms:modified xsi:type="dcterms:W3CDTF">2024-09-07T22:19:00Z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ZOTERO_PREF_1">
    <vt:lpwstr>&lt;data data-version="3" zotero-version="6.0.36"&gt;&lt;session id="L2NLWscD"/&gt;&lt;style id="http://www.zotero.org/styles/apa" locale="en-US" hasBibliography="1" bibliographyStyleHasBeenSet="1"/&gt;&lt;prefs&gt;&lt;pref name="fieldType" value="Field"/&gt;&lt;pref name="delayCitationU</vt:lpwstr>
  </property>
  <property fmtid="{D5CDD505-2E9C-101B-9397-08002B2CF9AE}" pid="4" name="ZOTERO_PREF_2">
    <vt:lpwstr>pdates" value="true"/&gt;&lt;pref name="dontAskDelayCitationUpdates" value="true"/&gt;&lt;/prefs&gt;&lt;/data&gt;</vt:lpwstr>
  </property>
  <property fmtid="{D5CDD505-2E9C-101B-9397-08002B2CF9AE}" pid="5" name="MediaServiceImageTags">
    <vt:lpwstr/>
  </property>
</Properties>
</file>